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4C32" w14:textId="54B3D393" w:rsidR="00B25B08" w:rsidRDefault="00504B16" w:rsidP="00482839">
      <w:pPr>
        <w:jc w:val="center"/>
        <w:rPr>
          <w:sz w:val="48"/>
          <w:szCs w:val="48"/>
        </w:rPr>
      </w:pPr>
      <w:r w:rsidRPr="00337B8C">
        <w:rPr>
          <w:b/>
          <w:bCs/>
          <w:sz w:val="48"/>
          <w:szCs w:val="48"/>
        </w:rPr>
        <w:t>Raport dotyczący umowy</w:t>
      </w:r>
      <w:r w:rsidR="00337B8C" w:rsidRPr="00337B8C">
        <w:rPr>
          <w:b/>
          <w:bCs/>
          <w:sz w:val="48"/>
          <w:szCs w:val="48"/>
        </w:rPr>
        <w:t>:</w:t>
      </w:r>
      <w:r w:rsidR="00337B8C" w:rsidRPr="00337B8C">
        <w:rPr>
          <w:sz w:val="48"/>
          <w:szCs w:val="48"/>
        </w:rPr>
        <w:t xml:space="preserve"> „Program konwertujący </w:t>
      </w:r>
      <w:r w:rsidR="00482839" w:rsidRPr="00337B8C">
        <w:rPr>
          <w:sz w:val="48"/>
          <w:szCs w:val="48"/>
        </w:rPr>
        <w:t>PARSER FEMAP – ESATAN</w:t>
      </w:r>
      <w:r w:rsidR="00337B8C" w:rsidRPr="00337B8C">
        <w:rPr>
          <w:sz w:val="48"/>
          <w:szCs w:val="48"/>
        </w:rPr>
        <w:t>”</w:t>
      </w:r>
    </w:p>
    <w:p w14:paraId="540B909C" w14:textId="4DC2B4EA" w:rsidR="00337B8C" w:rsidRDefault="00337B8C" w:rsidP="00337B8C">
      <w:pPr>
        <w:rPr>
          <w:sz w:val="28"/>
          <w:szCs w:val="28"/>
        </w:rPr>
      </w:pPr>
      <w:r w:rsidRPr="00337B8C">
        <w:rPr>
          <w:b/>
          <w:bCs/>
          <w:sz w:val="28"/>
          <w:szCs w:val="28"/>
        </w:rPr>
        <w:t>Zleceniodawca:</w:t>
      </w:r>
      <w:r>
        <w:rPr>
          <w:sz w:val="28"/>
          <w:szCs w:val="28"/>
        </w:rPr>
        <w:t xml:space="preserve"> Centrum Badań Kosmicznych Polskiej Akademii Nauk</w:t>
      </w:r>
    </w:p>
    <w:p w14:paraId="20BE3800" w14:textId="77777777" w:rsidR="00E14416" w:rsidRPr="00337B8C" w:rsidRDefault="00337B8C" w:rsidP="00337B8C">
      <w:pPr>
        <w:rPr>
          <w:sz w:val="28"/>
          <w:szCs w:val="28"/>
        </w:rPr>
      </w:pPr>
      <w:r w:rsidRPr="00337B8C">
        <w:rPr>
          <w:b/>
          <w:bCs/>
          <w:sz w:val="28"/>
          <w:szCs w:val="28"/>
        </w:rPr>
        <w:t>Zleceniobiorca:</w:t>
      </w:r>
      <w:r>
        <w:rPr>
          <w:sz w:val="28"/>
          <w:szCs w:val="28"/>
        </w:rPr>
        <w:t xml:space="preserve"> Konstanty Kłosiewicz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981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0F88C" w14:textId="1976DB33" w:rsidR="000D7A18" w:rsidRDefault="000D7A18">
          <w:pPr>
            <w:pStyle w:val="Nagwekspisutreci"/>
          </w:pPr>
          <w:r>
            <w:t>Spis treści</w:t>
          </w:r>
        </w:p>
        <w:p w14:paraId="7D1D6CEB" w14:textId="2964853B" w:rsidR="00294716" w:rsidRDefault="000D7A1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31040" w:history="1">
            <w:r w:rsidR="00294716" w:rsidRPr="00147E90">
              <w:rPr>
                <w:rStyle w:val="Hipercze"/>
                <w:noProof/>
              </w:rPr>
              <w:t>Wstęp</w:t>
            </w:r>
            <w:r w:rsidR="00294716">
              <w:rPr>
                <w:noProof/>
                <w:webHidden/>
              </w:rPr>
              <w:tab/>
            </w:r>
            <w:r w:rsidR="00294716">
              <w:rPr>
                <w:noProof/>
                <w:webHidden/>
              </w:rPr>
              <w:fldChar w:fldCharType="begin"/>
            </w:r>
            <w:r w:rsidR="00294716">
              <w:rPr>
                <w:noProof/>
                <w:webHidden/>
              </w:rPr>
              <w:instrText xml:space="preserve"> PAGEREF _Toc146031040 \h </w:instrText>
            </w:r>
            <w:r w:rsidR="00294716">
              <w:rPr>
                <w:noProof/>
                <w:webHidden/>
              </w:rPr>
            </w:r>
            <w:r w:rsidR="00294716">
              <w:rPr>
                <w:noProof/>
                <w:webHidden/>
              </w:rPr>
              <w:fldChar w:fldCharType="separate"/>
            </w:r>
            <w:r w:rsidR="00294716">
              <w:rPr>
                <w:noProof/>
                <w:webHidden/>
              </w:rPr>
              <w:t>2</w:t>
            </w:r>
            <w:r w:rsidR="00294716">
              <w:rPr>
                <w:noProof/>
                <w:webHidden/>
              </w:rPr>
              <w:fldChar w:fldCharType="end"/>
            </w:r>
          </w:hyperlink>
        </w:p>
        <w:p w14:paraId="6CE85C7E" w14:textId="7033E6C8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1" w:history="1">
            <w:r w:rsidRPr="00147E90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47FC" w14:textId="1C2DD52F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2" w:history="1">
            <w:r w:rsidRPr="00147E90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4BE9" w14:textId="0206F728" w:rsidR="00294716" w:rsidRDefault="0029471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3" w:history="1">
            <w:r w:rsidRPr="00147E90">
              <w:rPr>
                <w:rStyle w:val="Hipercze"/>
                <w:noProof/>
              </w:rPr>
              <w:t>Wymagania dla programu PFE Parser Femap-Esatan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20C8" w14:textId="6DCEC137" w:rsidR="00294716" w:rsidRDefault="0029471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4" w:history="1">
            <w:r w:rsidRPr="00147E90">
              <w:rPr>
                <w:rStyle w:val="Hipercze"/>
                <w:noProof/>
              </w:rPr>
              <w:t>Opis poszczególnych funkcji programu PFE: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6B28" w14:textId="02F825CA" w:rsidR="00294716" w:rsidRDefault="0029471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5" w:history="1">
            <w:r w:rsidRPr="00147E90">
              <w:rPr>
                <w:rStyle w:val="Hipercze"/>
                <w:noProof/>
              </w:rPr>
              <w:t>Instrukcje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907C" w14:textId="5316FA69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6" w:history="1">
            <w:r w:rsidRPr="00147E90">
              <w:rPr>
                <w:rStyle w:val="Hipercze"/>
                <w:noProof/>
              </w:rPr>
              <w:t>Poprawny format plików BDF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AC4E" w14:textId="1B731618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FC35" w14:textId="2D1DE6B1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8" w:history="1">
            <w:r w:rsidRPr="00147E90">
              <w:rPr>
                <w:rStyle w:val="Hipercze"/>
                <w:noProof/>
              </w:rPr>
              <w:t>Poprawny format pliku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6F37" w14:textId="0588AEFC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49" w:history="1">
            <w:r w:rsidRPr="00147E90">
              <w:rPr>
                <w:rStyle w:val="Hipercze"/>
                <w:noProof/>
              </w:rPr>
              <w:t>Arkusz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9BBE" w14:textId="3ABF1234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50" w:history="1">
            <w:r w:rsidRPr="00147E90">
              <w:rPr>
                <w:rStyle w:val="Hipercze"/>
                <w:noProof/>
              </w:rPr>
              <w:t>Arkusz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D782" w14:textId="155DD3B3" w:rsidR="00294716" w:rsidRDefault="0029471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51" w:history="1">
            <w:r w:rsidRPr="00147E90">
              <w:rPr>
                <w:rStyle w:val="Hipercze"/>
                <w:noProof/>
              </w:rPr>
              <w:t>Interfejs użytkownika GUI_PARSER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906F" w14:textId="4643D21D" w:rsidR="00294716" w:rsidRDefault="0029471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52" w:history="1">
            <w:r w:rsidRPr="00147E90">
              <w:rPr>
                <w:rStyle w:val="Hipercze"/>
                <w:noProof/>
              </w:rPr>
              <w:t>Wynik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D60D" w14:textId="1BC97CF9" w:rsidR="00294716" w:rsidRDefault="0029471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6031053" w:history="1">
            <w:r w:rsidRPr="00147E90">
              <w:rPr>
                <w:rStyle w:val="Hipercze"/>
                <w:noProof/>
              </w:rPr>
              <w:t>Sugestie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F94A" w14:textId="478DA7EF" w:rsidR="000D7A18" w:rsidRDefault="000D7A18">
          <w:r>
            <w:rPr>
              <w:b/>
              <w:bCs/>
            </w:rPr>
            <w:fldChar w:fldCharType="end"/>
          </w:r>
        </w:p>
      </w:sdtContent>
    </w:sdt>
    <w:p w14:paraId="348444EE" w14:textId="42F3DEFC" w:rsidR="00337B8C" w:rsidRPr="00337B8C" w:rsidRDefault="00337B8C" w:rsidP="00337B8C">
      <w:pPr>
        <w:rPr>
          <w:sz w:val="28"/>
          <w:szCs w:val="28"/>
        </w:rPr>
      </w:pPr>
    </w:p>
    <w:p w14:paraId="422D2DFE" w14:textId="77777777" w:rsidR="00504B16" w:rsidRPr="009820BC" w:rsidRDefault="00504B16" w:rsidP="00482839">
      <w:pPr>
        <w:jc w:val="center"/>
      </w:pPr>
    </w:p>
    <w:p w14:paraId="18CC8742" w14:textId="77777777" w:rsidR="00B7178A" w:rsidRDefault="00B7178A" w:rsidP="00482839"/>
    <w:p w14:paraId="7D31F6FE" w14:textId="77777777" w:rsidR="00B7178A" w:rsidRDefault="00B7178A" w:rsidP="00482839"/>
    <w:p w14:paraId="47B0A96A" w14:textId="77777777" w:rsidR="00B7178A" w:rsidRDefault="00B7178A" w:rsidP="00482839"/>
    <w:p w14:paraId="0736C199" w14:textId="77777777" w:rsidR="00B7178A" w:rsidRDefault="00B7178A" w:rsidP="00482839"/>
    <w:p w14:paraId="58D3BAED" w14:textId="77777777" w:rsidR="00B7178A" w:rsidRDefault="00B7178A" w:rsidP="00482839"/>
    <w:p w14:paraId="0166F61A" w14:textId="77777777" w:rsidR="00B7178A" w:rsidRDefault="00B7178A" w:rsidP="00482839"/>
    <w:p w14:paraId="0C0EE680" w14:textId="77777777" w:rsidR="00B7178A" w:rsidRDefault="00B7178A" w:rsidP="00482839"/>
    <w:p w14:paraId="43687316" w14:textId="77777777" w:rsidR="00B7178A" w:rsidRDefault="00B7178A" w:rsidP="00482839"/>
    <w:p w14:paraId="2C7A18AA" w14:textId="77777777" w:rsidR="00B7178A" w:rsidRDefault="00B7178A" w:rsidP="00482839"/>
    <w:p w14:paraId="1E0B345F" w14:textId="77777777" w:rsidR="00B7178A" w:rsidRDefault="00B7178A" w:rsidP="00482839"/>
    <w:p w14:paraId="1DB36AEB" w14:textId="77777777" w:rsidR="00B7178A" w:rsidRDefault="00B7178A" w:rsidP="00482839"/>
    <w:p w14:paraId="77575CA5" w14:textId="77777777" w:rsidR="00B7178A" w:rsidRDefault="00B7178A" w:rsidP="00482839"/>
    <w:p w14:paraId="66F1D641" w14:textId="77777777" w:rsidR="00B7178A" w:rsidRDefault="00B7178A" w:rsidP="00482839"/>
    <w:p w14:paraId="5864F4BD" w14:textId="77777777" w:rsidR="00B7178A" w:rsidRDefault="00B7178A" w:rsidP="00482839"/>
    <w:p w14:paraId="13043928" w14:textId="77777777" w:rsidR="00B7178A" w:rsidRDefault="00B7178A" w:rsidP="00482839"/>
    <w:p w14:paraId="49E61231" w14:textId="77777777" w:rsidR="00B7178A" w:rsidRDefault="00B7178A" w:rsidP="00482839"/>
    <w:p w14:paraId="415E80DA" w14:textId="77777777" w:rsidR="00B7178A" w:rsidRDefault="00B7178A" w:rsidP="00482839"/>
    <w:p w14:paraId="53500438" w14:textId="77777777" w:rsidR="00B7178A" w:rsidRDefault="00B7178A" w:rsidP="00482839"/>
    <w:p w14:paraId="10FD4FCD" w14:textId="77777777" w:rsidR="00B7178A" w:rsidRDefault="00B7178A" w:rsidP="00482839"/>
    <w:p w14:paraId="39FA8053" w14:textId="77777777" w:rsidR="00B7178A" w:rsidRDefault="00B7178A" w:rsidP="00482839"/>
    <w:p w14:paraId="2ABD2311" w14:textId="6E33C6FE" w:rsidR="00B7178A" w:rsidRDefault="00D35591" w:rsidP="00D35591">
      <w:pPr>
        <w:pStyle w:val="Nagwek1"/>
      </w:pPr>
      <w:bookmarkStart w:id="0" w:name="_Toc146031040"/>
      <w:r>
        <w:t>Wstęp</w:t>
      </w:r>
      <w:bookmarkEnd w:id="0"/>
    </w:p>
    <w:p w14:paraId="1AECBB3B" w14:textId="40007FCE" w:rsidR="00513F77" w:rsidRPr="00513F77" w:rsidRDefault="00513F77" w:rsidP="00513F77">
      <w:pPr>
        <w:pStyle w:val="Nagwek2"/>
      </w:pPr>
      <w:bookmarkStart w:id="1" w:name="_Toc146031041"/>
      <w:r>
        <w:t>Opis</w:t>
      </w:r>
      <w:bookmarkEnd w:id="1"/>
    </w:p>
    <w:p w14:paraId="0361187A" w14:textId="483D628D" w:rsidR="00482839" w:rsidRDefault="00482839" w:rsidP="00482839">
      <w:r w:rsidRPr="00482839">
        <w:t>Parser Femap-Esatan jest narzędziem k</w:t>
      </w:r>
      <w:r>
        <w:t xml:space="preserve">onwertującym pliki z formatu </w:t>
      </w:r>
      <w:r w:rsidR="00882C41">
        <w:t>BDF</w:t>
      </w:r>
      <w:r>
        <w:t xml:space="preserve"> na ERG. Za pomocą pliku z geometrią „.bdf” oraz arkusza Excel z hierarchią i odpowiednimi ustawieniami „.</w:t>
      </w:r>
      <w:r w:rsidR="0051050A">
        <w:t>xlsx</w:t>
      </w:r>
      <w:r>
        <w:t>” można bardzo ułatwić sobie pracę i szybko stworzyć model w formacie „.erg”. Następnie można przeprowadzać analizę termiczną na modelu w programie ESATAN</w:t>
      </w:r>
      <w:r w:rsidR="002E34A1">
        <w:t xml:space="preserve">. Dzięki czytelnemu </w:t>
      </w:r>
      <w:r w:rsidR="00106ABB">
        <w:t>zapisowi arkusza w Excelu można szybko zmienić</w:t>
      </w:r>
      <w:r w:rsidR="00D812DD">
        <w:t xml:space="preserve"> materiały, budowę oraz sposoby generowania geometrii, bez</w:t>
      </w:r>
      <w:r w:rsidR="008F18A4">
        <w:t xml:space="preserve"> wgłębiania się w język ESATANa oraz bez szukania</w:t>
      </w:r>
      <w:r w:rsidR="002C2F47">
        <w:t xml:space="preserve"> plików.</w:t>
      </w:r>
    </w:p>
    <w:p w14:paraId="03B42FEC" w14:textId="6FDB029F" w:rsidR="005D1C65" w:rsidRDefault="005D1C65" w:rsidP="005D1C65">
      <w:pPr>
        <w:pStyle w:val="Nagwek2"/>
      </w:pPr>
      <w:bookmarkStart w:id="2" w:name="_Toc146031042"/>
      <w:r>
        <w:t>Cel</w:t>
      </w:r>
      <w:bookmarkEnd w:id="2"/>
    </w:p>
    <w:p w14:paraId="2ACD861F" w14:textId="6756442B" w:rsidR="0051050A" w:rsidRPr="0051050A" w:rsidRDefault="0051050A" w:rsidP="0051050A">
      <w:r>
        <w:t>Celem pracy było</w:t>
      </w:r>
      <w:r w:rsidR="000F61A5">
        <w:t xml:space="preserve"> u</w:t>
      </w:r>
      <w:r w:rsidR="00684611">
        <w:t xml:space="preserve">proszczenie </w:t>
      </w:r>
      <w:r w:rsidR="000F61A5">
        <w:t>pracy nad analizą termiczną</w:t>
      </w:r>
      <w:r w:rsidR="00684611">
        <w:t xml:space="preserve"> w </w:t>
      </w:r>
      <w:r w:rsidR="002A299D">
        <w:t xml:space="preserve">programie </w:t>
      </w:r>
      <w:r w:rsidR="00684611">
        <w:t>ESATAN-TMS</w:t>
      </w:r>
    </w:p>
    <w:p w14:paraId="410B9ECE" w14:textId="0FB50F59" w:rsidR="006345DB" w:rsidRDefault="006345DB" w:rsidP="00482839"/>
    <w:p w14:paraId="239EA920" w14:textId="4A5F7AA8" w:rsidR="00241D83" w:rsidRDefault="00241D83" w:rsidP="00241D83">
      <w:pPr>
        <w:pStyle w:val="Nagwek1"/>
      </w:pPr>
      <w:bookmarkStart w:id="3" w:name="_Toc146031043"/>
      <w:r>
        <w:t>Wymagania dla programu PFE Parser Femap-Esatan</w:t>
      </w:r>
      <w:bookmarkEnd w:id="3"/>
    </w:p>
    <w:p w14:paraId="27D0FDFE" w14:textId="5ABAFC37" w:rsidR="005A4AC2" w:rsidRDefault="005A4AC2" w:rsidP="00A063FC">
      <w:pPr>
        <w:pStyle w:val="Akapitzlist"/>
        <w:numPr>
          <w:ilvl w:val="0"/>
          <w:numId w:val="1"/>
        </w:numPr>
      </w:pPr>
      <w:r>
        <w:t xml:space="preserve">Program został napisany w języku Python </w:t>
      </w:r>
      <w:r w:rsidR="00BE1E93">
        <w:t xml:space="preserve">w </w:t>
      </w:r>
      <w:r>
        <w:t>wersj</w:t>
      </w:r>
      <w:r w:rsidR="00BE1E93">
        <w:t>i</w:t>
      </w:r>
      <w:r>
        <w:t xml:space="preserve"> 3.8.10. Konieczne jest zainstalowanie </w:t>
      </w:r>
      <w:r w:rsidR="00A063FC">
        <w:t xml:space="preserve">Pythona oraz </w:t>
      </w:r>
      <w:r>
        <w:t>takich bibliotek jak pandas, numpy, re, PyQt5, sys, time oraz os</w:t>
      </w:r>
      <w:r w:rsidR="00A063FC">
        <w:t>.</w:t>
      </w:r>
    </w:p>
    <w:p w14:paraId="58812F51" w14:textId="6EA8ADD7" w:rsidR="00C66EB6" w:rsidRDefault="00C66EB6" w:rsidP="00A063FC">
      <w:pPr>
        <w:pStyle w:val="Akapitzlist"/>
        <w:numPr>
          <w:ilvl w:val="0"/>
          <w:numId w:val="1"/>
        </w:numPr>
      </w:pPr>
      <w:r>
        <w:t xml:space="preserve">Program przygotowany jest do współpracy z odpowiednio sformatowanym plikiem </w:t>
      </w:r>
      <w:r w:rsidR="00A35A03">
        <w:t>„</w:t>
      </w:r>
      <w:r>
        <w:t>.xlsx</w:t>
      </w:r>
      <w:r w:rsidR="00A35A03">
        <w:t>” oraz „.bdf”</w:t>
      </w:r>
      <w:r w:rsidR="00EE1793">
        <w:t>. W pliku „.bdf” musi być poprawnie zdefiniowana geometria</w:t>
      </w:r>
      <w:r w:rsidR="001E6871">
        <w:t>, natomiast w arkuszu Excel potrzebna jest odpowiednia hierarchia</w:t>
      </w:r>
      <w:r w:rsidR="00E04C90">
        <w:t>. Dalsze wskazówki znajdują się w instrukcji.</w:t>
      </w:r>
    </w:p>
    <w:p w14:paraId="5D41290F" w14:textId="77777777" w:rsidR="005A4AC2" w:rsidRPr="005A4AC2" w:rsidRDefault="005A4AC2" w:rsidP="005A4AC2"/>
    <w:p w14:paraId="3FCAAF80" w14:textId="77777777" w:rsidR="00241D83" w:rsidRDefault="00241D83" w:rsidP="00482839"/>
    <w:p w14:paraId="05F5AE41" w14:textId="77777777" w:rsidR="00C21EDC" w:rsidRDefault="00C21EDC" w:rsidP="00D35591">
      <w:pPr>
        <w:pStyle w:val="Nagwek1"/>
      </w:pPr>
    </w:p>
    <w:p w14:paraId="283220C6" w14:textId="77777777" w:rsidR="00C21EDC" w:rsidRDefault="00C21EDC" w:rsidP="00D35591">
      <w:pPr>
        <w:pStyle w:val="Nagwek1"/>
      </w:pPr>
    </w:p>
    <w:p w14:paraId="7F6AEDDE" w14:textId="77777777" w:rsidR="00C21EDC" w:rsidRDefault="00C21EDC" w:rsidP="00C21EDC"/>
    <w:p w14:paraId="2E582434" w14:textId="77777777" w:rsidR="00C21EDC" w:rsidRDefault="00C21EDC" w:rsidP="00C21EDC"/>
    <w:p w14:paraId="285D41CE" w14:textId="77777777" w:rsidR="00C21EDC" w:rsidRPr="00C21EDC" w:rsidRDefault="00C21EDC" w:rsidP="00C21EDC"/>
    <w:p w14:paraId="0D0CBD3F" w14:textId="7FA45379" w:rsidR="00CB50DB" w:rsidRDefault="00CB50DB" w:rsidP="00D35591">
      <w:pPr>
        <w:pStyle w:val="Nagwek1"/>
      </w:pPr>
      <w:bookmarkStart w:id="4" w:name="_Toc146031044"/>
      <w:r>
        <w:t xml:space="preserve">Opis </w:t>
      </w:r>
      <w:r w:rsidR="00341138">
        <w:t xml:space="preserve">poszczególnych </w:t>
      </w:r>
      <w:r>
        <w:t>funkcji</w:t>
      </w:r>
      <w:r w:rsidR="00341138">
        <w:t xml:space="preserve"> programu PFE</w:t>
      </w:r>
      <w:r>
        <w:t>:</w:t>
      </w:r>
      <w:bookmarkEnd w:id="4"/>
    </w:p>
    <w:p w14:paraId="1BD7F3E0" w14:textId="67E20B11" w:rsidR="003876CF" w:rsidRDefault="00D52E72" w:rsidP="003876CF">
      <w:r>
        <w:t>Lista funkcji</w:t>
      </w:r>
      <w:r w:rsidR="007767BA">
        <w:t xml:space="preserve"> znajdujących się w KODZIE programu</w:t>
      </w:r>
      <w:r w:rsidR="001B4978">
        <w:t xml:space="preserve"> PARSER.py</w:t>
      </w:r>
      <w:r>
        <w:t>:</w:t>
      </w:r>
    </w:p>
    <w:p w14:paraId="205C24B9" w14:textId="550B8F57" w:rsidR="00D52E72" w:rsidRDefault="000718DA" w:rsidP="00D52E72">
      <w:pPr>
        <w:pStyle w:val="Akapitzlist"/>
        <w:numPr>
          <w:ilvl w:val="0"/>
          <w:numId w:val="2"/>
        </w:numPr>
      </w:pPr>
      <w:r>
        <w:t>Funkcja __init__ inicjalizuje</w:t>
      </w:r>
      <w:r w:rsidR="00531C42">
        <w:t xml:space="preserve"> cały program.</w:t>
      </w:r>
    </w:p>
    <w:p w14:paraId="087204DD" w14:textId="145C23D9" w:rsidR="005D3D06" w:rsidRDefault="005D3D06" w:rsidP="005D3D06">
      <w:pPr>
        <w:pStyle w:val="Akapitzlist"/>
      </w:pPr>
    </w:p>
    <w:p w14:paraId="51EA4584" w14:textId="7D70FB4F" w:rsidR="005D3D06" w:rsidRDefault="009118A4" w:rsidP="005D3D06">
      <w:pPr>
        <w:pStyle w:val="Akapitzlist"/>
        <w:numPr>
          <w:ilvl w:val="0"/>
          <w:numId w:val="2"/>
        </w:numPr>
      </w:pPr>
      <w:r w:rsidRPr="000718DA">
        <w:t xml:space="preserve">Load_excel_data </w:t>
      </w:r>
      <w:r w:rsidR="000718DA" w:rsidRPr="000718DA">
        <w:t>otwiera odpowie</w:t>
      </w:r>
      <w:r w:rsidR="000718DA">
        <w:t>dnio sformatowany plik „.xlsx” i wyciąga dane z wszystkich tabel</w:t>
      </w:r>
      <w:r w:rsidR="00951621">
        <w:t xml:space="preserve">. W pliku powinno znajdować się </w:t>
      </w:r>
      <w:r w:rsidR="00B97E7D">
        <w:t>6</w:t>
      </w:r>
      <w:r w:rsidR="00951621">
        <w:t xml:space="preserve"> arkuszy</w:t>
      </w:r>
      <w:r w:rsidR="0054409E">
        <w:t xml:space="preserve"> „HIERARCHY”, „BULK”,”OPTICAL”,</w:t>
      </w:r>
      <w:r w:rsidR="003012D8">
        <w:t xml:space="preserve"> „PRIMITIVES”, „CUTS” i „Settings”</w:t>
      </w:r>
      <w:r w:rsidR="006C56CD">
        <w:t>. Pierwsze trzy są niezbędne natomiast kolejne trzy są opcjonalne. Jeśli nie są w użyciu</w:t>
      </w:r>
      <w:r w:rsidR="007767BA">
        <w:t>,</w:t>
      </w:r>
      <w:r w:rsidR="002D16DA">
        <w:t xml:space="preserve"> to można zakomentować</w:t>
      </w:r>
      <w:r w:rsidR="005A6920">
        <w:t xml:space="preserve"> w programie odpowiednie linie kodu</w:t>
      </w:r>
      <w:r w:rsidR="007767BA">
        <w:t>,</w:t>
      </w:r>
      <w:r w:rsidR="005A6920">
        <w:t xml:space="preserve"> ale zaleca się</w:t>
      </w:r>
      <w:r w:rsidR="008600F1">
        <w:t xml:space="preserve"> stworzyć arkusze z pustymi kolumnami. Program wykrywa ich zawartość automatycznie</w:t>
      </w:r>
      <w:r w:rsidR="005D3D06">
        <w:t>.</w:t>
      </w:r>
    </w:p>
    <w:p w14:paraId="153916AF" w14:textId="77777777" w:rsidR="005D3D06" w:rsidRDefault="005D3D06" w:rsidP="005D3D06">
      <w:pPr>
        <w:pStyle w:val="Akapitzlist"/>
      </w:pPr>
    </w:p>
    <w:p w14:paraId="506D894C" w14:textId="77777777" w:rsidR="005D3D06" w:rsidRDefault="005D3D06" w:rsidP="005D3D06">
      <w:pPr>
        <w:pStyle w:val="Akapitzlist"/>
      </w:pPr>
    </w:p>
    <w:p w14:paraId="6CD48411" w14:textId="075A6ED1" w:rsidR="00622F55" w:rsidRDefault="00622F55" w:rsidP="00D52E72">
      <w:pPr>
        <w:pStyle w:val="Akapitzlist"/>
        <w:numPr>
          <w:ilvl w:val="0"/>
          <w:numId w:val="2"/>
        </w:numPr>
      </w:pPr>
      <w:r w:rsidRPr="00622F55">
        <w:t>Load_bdf_data jak naz</w:t>
      </w:r>
      <w:r>
        <w:t>wa wskazuje wczytuje dane z pliku „.bdf”</w:t>
      </w:r>
      <w:r w:rsidR="00874E35">
        <w:t>. Funkcja za pomocą wyrażeń regularnych wykrywa</w:t>
      </w:r>
      <w:r w:rsidR="00C06617">
        <w:t xml:space="preserve"> różne obiekty geometryczne. Podstawowymi prymitywami są Point</w:t>
      </w:r>
      <w:r w:rsidR="007F0912">
        <w:t xml:space="preserve"> (punkt)</w:t>
      </w:r>
      <w:r w:rsidR="00C06617">
        <w:t>, Ctria</w:t>
      </w:r>
      <w:r w:rsidR="007F0912">
        <w:t>3 (trójkąt) oraz Cquad4 (prostokąt).</w:t>
      </w:r>
      <w:r w:rsidR="009B2384">
        <w:t xml:space="preserve"> Po wykryciu obiekty są dodawane do odpowiednich list</w:t>
      </w:r>
    </w:p>
    <w:p w14:paraId="26C7A94D" w14:textId="77777777" w:rsidR="00964859" w:rsidRDefault="00964859" w:rsidP="00964859">
      <w:pPr>
        <w:pStyle w:val="Akapitzlist"/>
      </w:pPr>
    </w:p>
    <w:p w14:paraId="78805242" w14:textId="2A26F15C" w:rsidR="008E4596" w:rsidRDefault="008E4596" w:rsidP="00D52E72">
      <w:pPr>
        <w:pStyle w:val="Akapitzlist"/>
        <w:numPr>
          <w:ilvl w:val="0"/>
          <w:numId w:val="2"/>
        </w:numPr>
      </w:pPr>
      <w:r w:rsidRPr="008E4596">
        <w:t>Transform_to_primitives to opcjonalna funkcja kt</w:t>
      </w:r>
      <w:r>
        <w:t xml:space="preserve">óra wykrywa w </w:t>
      </w:r>
      <w:r w:rsidR="0034057D">
        <w:t>pliku</w:t>
      </w:r>
      <w:r>
        <w:t xml:space="preserve"> Excel</w:t>
      </w:r>
      <w:r w:rsidR="0034057D">
        <w:t xml:space="preserve"> czy któreś z figur są w arkuszu „PRIMITIVES”. Jeśli id figury się tam znajduje to jest odpowiednio modyfikowana </w:t>
      </w:r>
      <w:r w:rsidR="00B86242">
        <w:t>i zapisywana w pliku „.erg” już jako przykładowo cylinder zamiast trójkąta</w:t>
      </w:r>
      <w:r w:rsidR="0065238A">
        <w:t>.</w:t>
      </w:r>
    </w:p>
    <w:p w14:paraId="34FAE8CE" w14:textId="77777777" w:rsidR="00964859" w:rsidRDefault="00964859" w:rsidP="00964859">
      <w:pPr>
        <w:pStyle w:val="Akapitzlist"/>
      </w:pPr>
    </w:p>
    <w:p w14:paraId="018DB8E5" w14:textId="77777777" w:rsidR="00964859" w:rsidRDefault="00964859" w:rsidP="00964859">
      <w:pPr>
        <w:pStyle w:val="Akapitzlist"/>
      </w:pPr>
    </w:p>
    <w:p w14:paraId="0933F73B" w14:textId="1397F455" w:rsidR="00C21EDC" w:rsidRDefault="00C21EDC" w:rsidP="00D52E72">
      <w:pPr>
        <w:pStyle w:val="Akapitzlist"/>
        <w:numPr>
          <w:ilvl w:val="0"/>
          <w:numId w:val="2"/>
        </w:numPr>
      </w:pPr>
      <w:r>
        <w:t>Nowy_plikERG to główna funkcja programu</w:t>
      </w:r>
      <w:r w:rsidR="00F34C8C">
        <w:t>. Po wczytaniu danych, w tej funkcji wywoływane są wszystkie pozostałe</w:t>
      </w:r>
      <w:r w:rsidR="00832D16">
        <w:t>, które odpowiednio formatują zebrane dane i łączą je w plik „.erg”</w:t>
      </w:r>
      <w:r w:rsidR="00D55E1E">
        <w:t>. Tutaj w ramach debugowania proszę o komentowanie poszczególnych funkcji</w:t>
      </w:r>
      <w:r w:rsidR="00EA0D69">
        <w:t>, ponieważ tworzenie pliku „.erg” jest podzielone etapami. W ten sposób bardzo łatwo wykryć błąd</w:t>
      </w:r>
      <w:r w:rsidR="00342240">
        <w:t xml:space="preserve"> bez</w:t>
      </w:r>
      <w:r w:rsidR="00EF069C">
        <w:t xml:space="preserve"> przeszukiwania całego kodu.</w:t>
      </w:r>
    </w:p>
    <w:p w14:paraId="7CB37003" w14:textId="77777777" w:rsidR="00964859" w:rsidRDefault="00964859" w:rsidP="00964859">
      <w:pPr>
        <w:pStyle w:val="Akapitzlist"/>
      </w:pPr>
    </w:p>
    <w:p w14:paraId="6FED67E2" w14:textId="2F2F0B01" w:rsidR="00A40E03" w:rsidRDefault="00A40E03" w:rsidP="00D52E72">
      <w:pPr>
        <w:pStyle w:val="Akapitzlist"/>
        <w:numPr>
          <w:ilvl w:val="0"/>
          <w:numId w:val="2"/>
        </w:numPr>
      </w:pPr>
      <w:r>
        <w:t>Pierwsz</w:t>
      </w:r>
      <w:r w:rsidR="00EF35DF">
        <w:t>e</w:t>
      </w:r>
      <w:r>
        <w:t xml:space="preserve"> funkcj</w:t>
      </w:r>
      <w:r w:rsidR="00EF35DF">
        <w:t>e</w:t>
      </w:r>
      <w:r>
        <w:t xml:space="preserve"> wywołan</w:t>
      </w:r>
      <w:r w:rsidR="00EF35DF">
        <w:t>e</w:t>
      </w:r>
      <w:r>
        <w:t xml:space="preserve"> przez nowy_plikERG</w:t>
      </w:r>
      <w:r w:rsidR="00CA3D0D">
        <w:t xml:space="preserve"> to add_bulks</w:t>
      </w:r>
      <w:r w:rsidR="00EF35DF">
        <w:t xml:space="preserve"> i add_optics</w:t>
      </w:r>
      <w:r w:rsidR="00CA3D0D">
        <w:t>. Służ</w:t>
      </w:r>
      <w:r w:rsidR="00EF35DF">
        <w:t>ą</w:t>
      </w:r>
      <w:r w:rsidR="00CA3D0D">
        <w:t xml:space="preserve"> do tego żeby w pliku końcowym zapisać </w:t>
      </w:r>
      <w:r w:rsidR="003832D8">
        <w:t>unikalne materiały</w:t>
      </w:r>
      <w:r w:rsidR="00EF35DF">
        <w:t>, po</w:t>
      </w:r>
      <w:r w:rsidR="006D49A2">
        <w:t xml:space="preserve">krycia </w:t>
      </w:r>
      <w:r w:rsidR="003E334B">
        <w:t>i ich właściwości</w:t>
      </w:r>
      <w:r w:rsidR="00BA095F">
        <w:t>.</w:t>
      </w:r>
    </w:p>
    <w:p w14:paraId="26339A9A" w14:textId="77777777" w:rsidR="00964859" w:rsidRDefault="00964859" w:rsidP="00964859">
      <w:pPr>
        <w:pStyle w:val="Akapitzlist"/>
      </w:pPr>
    </w:p>
    <w:p w14:paraId="5D050F94" w14:textId="77777777" w:rsidR="00964859" w:rsidRDefault="00964859" w:rsidP="00964859">
      <w:pPr>
        <w:pStyle w:val="Akapitzlist"/>
      </w:pPr>
    </w:p>
    <w:p w14:paraId="31C9A4DA" w14:textId="77777777" w:rsidR="00580857" w:rsidRDefault="005D39F5" w:rsidP="00D52E72">
      <w:pPr>
        <w:pStyle w:val="Akapitzlist"/>
        <w:numPr>
          <w:ilvl w:val="0"/>
          <w:numId w:val="2"/>
        </w:numPr>
      </w:pPr>
      <w:r>
        <w:t>Kolejna ważna funkcja to add_shells</w:t>
      </w:r>
      <w:r w:rsidR="00A76966">
        <w:t>. Tutaj łączą się wszystkie punkty i tworzą geometrię modelu.</w:t>
      </w:r>
      <w:r w:rsidR="007A4BE2">
        <w:t xml:space="preserve"> W klasie Parsera jest zdefiniowana lista wszystkich geometrii</w:t>
      </w:r>
      <w:r w:rsidR="006E50AA">
        <w:t>. Tam znajdują się obiekty np. Triangle o takich cechach jak punkty na których jest oparty i jego numer ID.</w:t>
      </w:r>
      <w:r w:rsidR="00B769F1">
        <w:t xml:space="preserve"> Każda figura jest rozpoznawana i w funkcji add_shells </w:t>
      </w:r>
      <w:r w:rsidR="00A72762">
        <w:t>dopasowywany zostaje odpowiedni wiersz z hierarchii Excela</w:t>
      </w:r>
      <w:r w:rsidR="00F61A8B">
        <w:t xml:space="preserve"> na podstawie ID figury</w:t>
      </w:r>
      <w:r w:rsidR="00A72762">
        <w:t>.</w:t>
      </w:r>
      <w:r w:rsidR="009B570C">
        <w:t xml:space="preserve"> Jeśli figura jest prymitywem </w:t>
      </w:r>
      <w:r w:rsidR="00C96404">
        <w:t>geometrycznym innym niż trójkąt lub prostokąt, to zostaje przydzielona do innej listy „any_primitive”</w:t>
      </w:r>
      <w:r w:rsidR="00CD0351">
        <w:t>. Wtedy ustawienia obiektu są pobierane na podstawie ID z arkusza HIERARCHY oraz PRIMITIVES.</w:t>
      </w:r>
    </w:p>
    <w:p w14:paraId="4D92CA5F" w14:textId="77777777" w:rsidR="00B5489D" w:rsidRDefault="00B5489D" w:rsidP="0045484C">
      <w:pPr>
        <w:pStyle w:val="Akapitzlist"/>
      </w:pPr>
    </w:p>
    <w:p w14:paraId="0053AE9F" w14:textId="77777777" w:rsidR="002E7DA7" w:rsidRDefault="00580857" w:rsidP="00D52E72">
      <w:pPr>
        <w:pStyle w:val="Akapitzlist"/>
        <w:numPr>
          <w:ilvl w:val="0"/>
          <w:numId w:val="2"/>
        </w:numPr>
      </w:pPr>
      <w:r>
        <w:t>Funkcje check_id służą do wektorowego sprawdzania czy ID obiektu znajduje się w tabeli. Jeśli obiektów jest dużo to takie rozwiązanie przyspiesza dopasowywanie</w:t>
      </w:r>
      <w:r w:rsidR="00461CF6">
        <w:t>, bo nie trzeba iterować przez wszystkie wiersze za każdym razem.</w:t>
      </w:r>
    </w:p>
    <w:p w14:paraId="2A9A8DAF" w14:textId="77777777" w:rsidR="0045484C" w:rsidRDefault="0045484C" w:rsidP="0045484C">
      <w:pPr>
        <w:pStyle w:val="Akapitzlist"/>
      </w:pPr>
    </w:p>
    <w:p w14:paraId="79789408" w14:textId="1524FF4E" w:rsidR="005D39F5" w:rsidRDefault="002E7DA7" w:rsidP="00D52E72">
      <w:pPr>
        <w:pStyle w:val="Akapitzlist"/>
        <w:numPr>
          <w:ilvl w:val="0"/>
          <w:numId w:val="2"/>
        </w:numPr>
      </w:pPr>
      <w:r>
        <w:lastRenderedPageBreak/>
        <w:t>Funkcje add_one_figure wypisują odpowiednie dane z HIERARCHY i PRIMITIVES</w:t>
      </w:r>
      <w:r w:rsidR="00904F4A">
        <w:t xml:space="preserve"> do pliku „.erg”</w:t>
      </w:r>
      <w:r w:rsidR="00CD0351">
        <w:t xml:space="preserve"> </w:t>
      </w:r>
    </w:p>
    <w:p w14:paraId="235302B1" w14:textId="77777777" w:rsidR="00534ED4" w:rsidRDefault="00C1372A" w:rsidP="00D52E72">
      <w:pPr>
        <w:pStyle w:val="Akapitzlist"/>
        <w:numPr>
          <w:ilvl w:val="0"/>
          <w:numId w:val="2"/>
        </w:numPr>
      </w:pPr>
      <w:r>
        <w:t xml:space="preserve">Funkcja add_groups </w:t>
      </w:r>
      <w:r w:rsidR="00493CD8">
        <w:t>najpierw dopasowuje wszystkie obiekty geometryczne do swojej grupy na podstawie ID za pomocą funkcji pomocniczej make_material_dict</w:t>
      </w:r>
      <w:r w:rsidR="00E800A6">
        <w:t xml:space="preserve">. </w:t>
      </w:r>
    </w:p>
    <w:p w14:paraId="3CBAC90C" w14:textId="77777777" w:rsidR="00B4785E" w:rsidRDefault="00B4785E" w:rsidP="00B4785E">
      <w:pPr>
        <w:pStyle w:val="Akapitzlist"/>
      </w:pPr>
    </w:p>
    <w:p w14:paraId="7073631E" w14:textId="5D10E88C" w:rsidR="00AA4A6C" w:rsidRDefault="00E800A6" w:rsidP="00D52E72">
      <w:pPr>
        <w:pStyle w:val="Akapitzlist"/>
        <w:numPr>
          <w:ilvl w:val="0"/>
          <w:numId w:val="2"/>
        </w:numPr>
      </w:pPr>
      <w:r>
        <w:t>W</w:t>
      </w:r>
      <w:r w:rsidR="00534ED4">
        <w:t xml:space="preserve"> funkcji add_hier</w:t>
      </w:r>
      <w:r>
        <w:t xml:space="preserve"> ważna jest ilość kolumn za pomocą której jest tworzona hierarchia elementów. W instrukcji będą</w:t>
      </w:r>
      <w:r w:rsidR="00B759E2">
        <w:t xml:space="preserve"> zdjęcia i przykłady jak poprawnie powinna wyglądać hierarchia</w:t>
      </w:r>
      <w:r w:rsidR="00480EDC">
        <w:t>. W razie potrzeby</w:t>
      </w:r>
      <w:r w:rsidR="000B5481">
        <w:t xml:space="preserve"> można dodać warunek „elif” do obsługi </w:t>
      </w:r>
      <w:r w:rsidR="00522A89">
        <w:t>innego formatu hierarchii.</w:t>
      </w:r>
    </w:p>
    <w:p w14:paraId="4B49E5E7" w14:textId="77777777" w:rsidR="00B4785E" w:rsidRDefault="00B4785E" w:rsidP="00B4785E">
      <w:pPr>
        <w:pStyle w:val="Akapitzlist"/>
      </w:pPr>
    </w:p>
    <w:p w14:paraId="27FDB65D" w14:textId="77777777" w:rsidR="00B4785E" w:rsidRDefault="00B4785E" w:rsidP="00B4785E">
      <w:pPr>
        <w:pStyle w:val="Akapitzlist"/>
      </w:pPr>
    </w:p>
    <w:p w14:paraId="0AEB43B2" w14:textId="2683858A" w:rsidR="00877437" w:rsidRDefault="00877437" w:rsidP="00D52E72">
      <w:pPr>
        <w:pStyle w:val="Akapitzlist"/>
        <w:numPr>
          <w:ilvl w:val="0"/>
          <w:numId w:val="2"/>
        </w:numPr>
      </w:pPr>
      <w:r w:rsidRPr="00877437">
        <w:t>Funkcja helper_child_parent jest funkcją po</w:t>
      </w:r>
      <w:r>
        <w:t>mocniczą do</w:t>
      </w:r>
      <w:r w:rsidR="00272B9E">
        <w:t xml:space="preserve"> zapisania hierarchii w pliku „.erg”. </w:t>
      </w:r>
      <w:r w:rsidR="00420453">
        <w:t>Do tej funkcji poda</w:t>
      </w:r>
      <w:r w:rsidR="00F540BC">
        <w:t xml:space="preserve">je się dwie kolumny. </w:t>
      </w:r>
      <w:r w:rsidR="00272B9E">
        <w:t xml:space="preserve">Nazwa </w:t>
      </w:r>
      <w:r w:rsidR="00420453">
        <w:t>ma przypominać o strukturze tych danych gdzie w lewej kol</w:t>
      </w:r>
      <w:r w:rsidR="00F540BC">
        <w:t>umnie jest „rodzic” elementów po praw</w:t>
      </w:r>
      <w:r w:rsidR="00801E68">
        <w:t xml:space="preserve">ej „dzieci”. Ponieważ schemat ten jest powtarzany w każdej parze kolumn od prawej do lewej </w:t>
      </w:r>
      <w:r w:rsidR="00042AF1">
        <w:t>to funkcja jest wykorzystywana kilkukrotnie</w:t>
      </w:r>
      <w:r w:rsidR="00452588">
        <w:t>, w zależności od liczby pierwszych kolumn</w:t>
      </w:r>
      <w:r w:rsidR="00042AF1">
        <w:t>.</w:t>
      </w:r>
    </w:p>
    <w:p w14:paraId="2D3FB943" w14:textId="6EF70C9E" w:rsidR="00715DF6" w:rsidRDefault="00715DF6" w:rsidP="00715DF6">
      <w:pPr>
        <w:pStyle w:val="Akapitzlist"/>
      </w:pPr>
    </w:p>
    <w:p w14:paraId="5752997D" w14:textId="4382DC5A" w:rsidR="005F0750" w:rsidRDefault="005F0750" w:rsidP="00D52E72">
      <w:pPr>
        <w:pStyle w:val="Akapitzlist"/>
        <w:numPr>
          <w:ilvl w:val="0"/>
          <w:numId w:val="2"/>
        </w:numPr>
      </w:pPr>
      <w:r>
        <w:t>Funkcja assembly kończy działanie programu</w:t>
      </w:r>
      <w:r w:rsidR="00F90303">
        <w:t xml:space="preserve"> zapisując nazwę modelu i dodając najtarszych „rodziców” do siebie</w:t>
      </w:r>
      <w:r w:rsidR="00E52F7B">
        <w:t xml:space="preserve"> co tworzy pełny model geometryczny z fizycznymi</w:t>
      </w:r>
      <w:r w:rsidR="003E49C1">
        <w:t xml:space="preserve"> cechami każdego elementu.</w:t>
      </w:r>
    </w:p>
    <w:p w14:paraId="6731B7A5" w14:textId="77777777" w:rsidR="00AF7C9D" w:rsidRDefault="00AF7C9D" w:rsidP="00AF7C9D">
      <w:pPr>
        <w:pStyle w:val="Akapitzlist"/>
      </w:pPr>
    </w:p>
    <w:p w14:paraId="446B65EB" w14:textId="77777777" w:rsidR="00AF7C9D" w:rsidRDefault="00AF7C9D" w:rsidP="00AF7C9D">
      <w:pPr>
        <w:pStyle w:val="Akapitzlist"/>
      </w:pPr>
    </w:p>
    <w:p w14:paraId="1BF81218" w14:textId="6983A6C4" w:rsidR="003E49C1" w:rsidRPr="00877437" w:rsidRDefault="003E49C1" w:rsidP="00D52E72">
      <w:pPr>
        <w:pStyle w:val="Akapitzlist"/>
        <w:numPr>
          <w:ilvl w:val="0"/>
          <w:numId w:val="2"/>
        </w:numPr>
      </w:pPr>
      <w:r>
        <w:t>Funkcja tekst służy tylko do wypisywania bloków tekstu</w:t>
      </w:r>
      <w:r w:rsidR="00344DA2">
        <w:t xml:space="preserve"> które nie wpływają na działanie modelu ale zwiększają czytelność. Można edytować dowolnie ale musi być zachowany odpowiedni syntax</w:t>
      </w:r>
      <w:r w:rsidR="003927A4">
        <w:t>.</w:t>
      </w:r>
    </w:p>
    <w:p w14:paraId="1E0E2F85" w14:textId="77777777" w:rsidR="009820BC" w:rsidRPr="00877437" w:rsidRDefault="009820BC" w:rsidP="003876CF"/>
    <w:p w14:paraId="721D88C5" w14:textId="77777777" w:rsidR="009820BC" w:rsidRDefault="009820BC" w:rsidP="003876CF"/>
    <w:p w14:paraId="1E946E05" w14:textId="77777777" w:rsidR="009A5265" w:rsidRDefault="009A5265" w:rsidP="003876CF"/>
    <w:p w14:paraId="196281B0" w14:textId="77777777" w:rsidR="009A5265" w:rsidRDefault="009A5265" w:rsidP="003876CF"/>
    <w:p w14:paraId="4DA93D1E" w14:textId="77777777" w:rsidR="009A5265" w:rsidRDefault="009A5265" w:rsidP="003876CF"/>
    <w:p w14:paraId="76107261" w14:textId="77777777" w:rsidR="005C3E2B" w:rsidRDefault="005C3E2B" w:rsidP="003876CF"/>
    <w:p w14:paraId="6F122D2C" w14:textId="77777777" w:rsidR="005C3E2B" w:rsidRDefault="005C3E2B" w:rsidP="003876CF"/>
    <w:p w14:paraId="4F460249" w14:textId="77777777" w:rsidR="005C3E2B" w:rsidRDefault="005C3E2B" w:rsidP="003876CF"/>
    <w:p w14:paraId="5B65C408" w14:textId="77777777" w:rsidR="005C3E2B" w:rsidRDefault="005C3E2B" w:rsidP="003876CF"/>
    <w:p w14:paraId="46258528" w14:textId="77777777" w:rsidR="005C3E2B" w:rsidRDefault="005C3E2B" w:rsidP="003876CF"/>
    <w:p w14:paraId="1EBD16B3" w14:textId="77777777" w:rsidR="005C3E2B" w:rsidRDefault="005C3E2B" w:rsidP="003876CF"/>
    <w:p w14:paraId="4B04B5BC" w14:textId="77777777" w:rsidR="005C3E2B" w:rsidRDefault="005C3E2B" w:rsidP="003876CF"/>
    <w:p w14:paraId="48F2D60C" w14:textId="77777777" w:rsidR="005C3E2B" w:rsidRPr="00877437" w:rsidRDefault="005C3E2B" w:rsidP="003876CF"/>
    <w:p w14:paraId="46604DEE" w14:textId="3E78FF71" w:rsidR="00F907C0" w:rsidRDefault="00CA534A" w:rsidP="00D35591">
      <w:pPr>
        <w:pStyle w:val="Nagwek1"/>
      </w:pPr>
      <w:bookmarkStart w:id="5" w:name="_Toc146031045"/>
      <w:r>
        <w:lastRenderedPageBreak/>
        <w:t>Instrukcje</w:t>
      </w:r>
      <w:bookmarkEnd w:id="5"/>
    </w:p>
    <w:p w14:paraId="3E28EB9B" w14:textId="07EAA0E3" w:rsidR="00CA534A" w:rsidRDefault="00CA534A" w:rsidP="00511747">
      <w:pPr>
        <w:pStyle w:val="Nagwek2"/>
      </w:pPr>
      <w:bookmarkStart w:id="6" w:name="_Toc146031046"/>
      <w:r>
        <w:t>Poprawny format plików BDF</w:t>
      </w:r>
      <w:bookmarkEnd w:id="6"/>
    </w:p>
    <w:p w14:paraId="215E65A6" w14:textId="787567D6" w:rsidR="005C3E2B" w:rsidRDefault="005C3E2B" w:rsidP="005C3E2B">
      <w:r>
        <w:t xml:space="preserve">Tak powinien zaczynać się plik </w:t>
      </w:r>
      <w:r w:rsidR="004F0773">
        <w:t>„.</w:t>
      </w:r>
      <w:proofErr w:type="spellStart"/>
      <w:r>
        <w:t>bdf</w:t>
      </w:r>
      <w:proofErr w:type="spellEnd"/>
      <w:r w:rsidR="004F0773">
        <w:t>”</w:t>
      </w:r>
    </w:p>
    <w:p w14:paraId="12A32255" w14:textId="50080C86" w:rsidR="005C3E2B" w:rsidRDefault="005C3E2B" w:rsidP="005C3E2B">
      <w:r w:rsidRPr="00CA534A">
        <w:rPr>
          <w:noProof/>
        </w:rPr>
        <w:drawing>
          <wp:anchor distT="0" distB="0" distL="114300" distR="114300" simplePos="0" relativeHeight="251661312" behindDoc="1" locked="0" layoutInCell="1" allowOverlap="1" wp14:anchorId="3D6E6227" wp14:editId="4C2749BF">
            <wp:simplePos x="0" y="0"/>
            <wp:positionH relativeFrom="margin">
              <wp:posOffset>-635</wp:posOffset>
            </wp:positionH>
            <wp:positionV relativeFrom="paragraph">
              <wp:posOffset>26035</wp:posOffset>
            </wp:positionV>
            <wp:extent cx="4267200" cy="3291840"/>
            <wp:effectExtent l="0" t="0" r="0" b="3810"/>
            <wp:wrapSquare wrapText="bothSides"/>
            <wp:docPr id="79254630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6306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5119" w14:textId="77777777" w:rsidR="005C3E2B" w:rsidRPr="005C3E2B" w:rsidRDefault="005C3E2B" w:rsidP="005C3E2B"/>
    <w:p w14:paraId="2FBEED09" w14:textId="5B2F4021" w:rsidR="00CA534A" w:rsidRDefault="00CA534A" w:rsidP="003876CF"/>
    <w:p w14:paraId="335D1F1F" w14:textId="2B6BA987" w:rsidR="00CA534A" w:rsidRDefault="00CA534A" w:rsidP="003876CF"/>
    <w:p w14:paraId="05B1D03B" w14:textId="77777777" w:rsidR="00CA534A" w:rsidRDefault="00CA534A" w:rsidP="003876CF"/>
    <w:p w14:paraId="1423E8E3" w14:textId="77777777" w:rsidR="00CA534A" w:rsidRDefault="00CA534A" w:rsidP="003876CF"/>
    <w:p w14:paraId="2105112B" w14:textId="77777777" w:rsidR="00CA534A" w:rsidRDefault="00CA534A" w:rsidP="00CA534A">
      <w:pPr>
        <w:pStyle w:val="Nagwek2"/>
      </w:pPr>
    </w:p>
    <w:p w14:paraId="222A1056" w14:textId="24AAA21C" w:rsidR="00CA534A" w:rsidRDefault="00CA534A" w:rsidP="00CA534A">
      <w:pPr>
        <w:pStyle w:val="Nagwek2"/>
      </w:pPr>
    </w:p>
    <w:p w14:paraId="74675FC9" w14:textId="0D91E571" w:rsidR="00CA534A" w:rsidRDefault="00CA534A" w:rsidP="00CA534A">
      <w:pPr>
        <w:pStyle w:val="Nagwek2"/>
      </w:pPr>
    </w:p>
    <w:p w14:paraId="74C097D1" w14:textId="0C885906" w:rsidR="00CA534A" w:rsidRDefault="00CA534A" w:rsidP="00CA534A">
      <w:pPr>
        <w:pStyle w:val="Nagwek2"/>
      </w:pPr>
    </w:p>
    <w:p w14:paraId="115F844B" w14:textId="4B4B7FC8" w:rsidR="00CA534A" w:rsidRDefault="00CA534A" w:rsidP="00CA534A">
      <w:pPr>
        <w:pStyle w:val="Nagwek2"/>
      </w:pPr>
    </w:p>
    <w:p w14:paraId="26CD6949" w14:textId="1E9A2DCB" w:rsidR="00CA534A" w:rsidRDefault="00CA534A" w:rsidP="00CA534A">
      <w:pPr>
        <w:pStyle w:val="Nagwek2"/>
      </w:pPr>
    </w:p>
    <w:p w14:paraId="6A0F8D13" w14:textId="77777777" w:rsidR="00CA534A" w:rsidRDefault="00CA534A" w:rsidP="00CA534A">
      <w:pPr>
        <w:pStyle w:val="Nagwek2"/>
      </w:pPr>
    </w:p>
    <w:p w14:paraId="5789F2AA" w14:textId="4DD2F4C8" w:rsidR="00CA534A" w:rsidRDefault="00CA534A" w:rsidP="00CA534A"/>
    <w:p w14:paraId="3AF8A84A" w14:textId="6603174E" w:rsidR="00CA534A" w:rsidRPr="00CA534A" w:rsidRDefault="00CA534A" w:rsidP="00CA534A">
      <w:r>
        <w:t>A tutaj jest kilka przykładowych punktów</w:t>
      </w:r>
      <w:r w:rsidR="00511747">
        <w:t xml:space="preserve"> w pliku </w:t>
      </w:r>
      <w:r w:rsidR="00DB597D">
        <w:t>z FEMAPA</w:t>
      </w:r>
    </w:p>
    <w:p w14:paraId="535EB59C" w14:textId="6603174E" w:rsidR="00CA534A" w:rsidRDefault="00CA534A" w:rsidP="00CA534A">
      <w:pPr>
        <w:pStyle w:val="Nagwek2"/>
      </w:pPr>
      <w:bookmarkStart w:id="7" w:name="_Toc146031047"/>
      <w:r w:rsidRPr="00CA534A">
        <w:rPr>
          <w:noProof/>
        </w:rPr>
        <w:drawing>
          <wp:anchor distT="0" distB="0" distL="114300" distR="114300" simplePos="0" relativeHeight="251659264" behindDoc="0" locked="0" layoutInCell="1" allowOverlap="1" wp14:anchorId="0241C2F9" wp14:editId="20340BFE">
            <wp:simplePos x="0" y="0"/>
            <wp:positionH relativeFrom="column">
              <wp:posOffset>-25965</wp:posOffset>
            </wp:positionH>
            <wp:positionV relativeFrom="paragraph">
              <wp:posOffset>161990</wp:posOffset>
            </wp:positionV>
            <wp:extent cx="5318125" cy="3529330"/>
            <wp:effectExtent l="0" t="0" r="0" b="0"/>
            <wp:wrapSquare wrapText="bothSides"/>
            <wp:docPr id="260193314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314" name="Obraz 1" descr="Obraz zawierający tekst, zrzut ekranu, menu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14:paraId="45978E9B" w14:textId="77777777" w:rsidR="00CA534A" w:rsidRDefault="00CA534A" w:rsidP="00CA534A">
      <w:pPr>
        <w:pStyle w:val="Nagwek2"/>
      </w:pPr>
    </w:p>
    <w:p w14:paraId="4A0BDBB8" w14:textId="77777777" w:rsidR="00CA534A" w:rsidRDefault="00CA534A" w:rsidP="00CA534A">
      <w:pPr>
        <w:pStyle w:val="Nagwek2"/>
      </w:pPr>
    </w:p>
    <w:p w14:paraId="44885B77" w14:textId="77777777" w:rsidR="00CA534A" w:rsidRDefault="00CA534A" w:rsidP="00CA534A">
      <w:pPr>
        <w:pStyle w:val="Nagwek2"/>
      </w:pPr>
    </w:p>
    <w:p w14:paraId="64DA6E46" w14:textId="77777777" w:rsidR="00CA534A" w:rsidRDefault="00CA534A" w:rsidP="00CA534A">
      <w:pPr>
        <w:pStyle w:val="Nagwek2"/>
      </w:pPr>
    </w:p>
    <w:p w14:paraId="72B5ADBF" w14:textId="77777777" w:rsidR="00CA534A" w:rsidRDefault="00CA534A" w:rsidP="00CA534A">
      <w:pPr>
        <w:pStyle w:val="Nagwek2"/>
      </w:pPr>
    </w:p>
    <w:p w14:paraId="6A1A9788" w14:textId="77777777" w:rsidR="00CA534A" w:rsidRDefault="00CA534A" w:rsidP="00CA534A">
      <w:pPr>
        <w:pStyle w:val="Nagwek2"/>
      </w:pPr>
    </w:p>
    <w:p w14:paraId="0384A42B" w14:textId="77777777" w:rsidR="00CA534A" w:rsidRDefault="00CA534A" w:rsidP="00CA534A">
      <w:pPr>
        <w:pStyle w:val="Nagwek2"/>
      </w:pPr>
    </w:p>
    <w:p w14:paraId="53B63186" w14:textId="77777777" w:rsidR="00CA534A" w:rsidRDefault="00CA534A" w:rsidP="00CA534A">
      <w:pPr>
        <w:pStyle w:val="Nagwek2"/>
      </w:pPr>
    </w:p>
    <w:p w14:paraId="2348DEA4" w14:textId="77777777" w:rsidR="00CA534A" w:rsidRDefault="00CA534A" w:rsidP="00CA534A">
      <w:pPr>
        <w:pStyle w:val="Nagwek2"/>
      </w:pPr>
    </w:p>
    <w:p w14:paraId="222BE4AA" w14:textId="77777777" w:rsidR="00CA534A" w:rsidRDefault="00CA534A" w:rsidP="00CA534A">
      <w:pPr>
        <w:pStyle w:val="Nagwek2"/>
      </w:pPr>
    </w:p>
    <w:p w14:paraId="7EAD9B73" w14:textId="77777777" w:rsidR="00CA534A" w:rsidRDefault="00CA534A" w:rsidP="00CA534A">
      <w:pPr>
        <w:pStyle w:val="Nagwek2"/>
      </w:pPr>
    </w:p>
    <w:p w14:paraId="1961EBC2" w14:textId="77777777" w:rsidR="00CA534A" w:rsidRDefault="00CA534A" w:rsidP="00CA534A"/>
    <w:p w14:paraId="335E0F25" w14:textId="77777777" w:rsidR="00CA534A" w:rsidRDefault="00CA534A" w:rsidP="00CA534A"/>
    <w:p w14:paraId="6B6033FC" w14:textId="77777777" w:rsidR="00734EB7" w:rsidRDefault="00734EB7" w:rsidP="00CA534A"/>
    <w:p w14:paraId="41730E8C" w14:textId="0155B0BB" w:rsidR="00CA534A" w:rsidRDefault="00B64578" w:rsidP="00B64578">
      <w:pPr>
        <w:pStyle w:val="Nagwek2"/>
      </w:pPr>
      <w:bookmarkStart w:id="8" w:name="_Toc146031048"/>
      <w:r>
        <w:lastRenderedPageBreak/>
        <w:t>Poprawny format pliku Excel</w:t>
      </w:r>
      <w:bookmarkEnd w:id="8"/>
    </w:p>
    <w:p w14:paraId="1932A7DA" w14:textId="52A2490F" w:rsidR="00256B74" w:rsidRPr="00256B74" w:rsidRDefault="00C87378" w:rsidP="00C87378">
      <w:pPr>
        <w:pStyle w:val="Nagwek2"/>
      </w:pPr>
      <w:bookmarkStart w:id="9" w:name="_Toc146031049"/>
      <w:r>
        <w:t>Arkusz HIERARCHY</w:t>
      </w:r>
      <w:bookmarkEnd w:id="9"/>
    </w:p>
    <w:p w14:paraId="4F0CC6C6" w14:textId="391B1193" w:rsidR="00CA534A" w:rsidRDefault="00256B74" w:rsidP="00CA534A">
      <w:r>
        <w:t>Przykładowa hierarchia</w:t>
      </w:r>
      <w:r w:rsidR="00487339">
        <w:t>. Są 3 kolumny w których grupujemy odpowiednio elementy</w:t>
      </w:r>
      <w:r w:rsidR="00EC71AE">
        <w:t>. W każdej parze kolumn po lewej na górze są „rodzice” elementów po prawej niżej „dzieci”.</w:t>
      </w:r>
    </w:p>
    <w:p w14:paraId="7288B5D2" w14:textId="009FF0DF" w:rsidR="00CA534A" w:rsidRDefault="00256B74" w:rsidP="00CA534A">
      <w:r w:rsidRPr="00256B74">
        <w:rPr>
          <w:noProof/>
        </w:rPr>
        <w:drawing>
          <wp:inline distT="0" distB="0" distL="0" distR="0" wp14:anchorId="12E85B4E" wp14:editId="5A5A77FF">
            <wp:extent cx="5760720" cy="2810510"/>
            <wp:effectExtent l="0" t="0" r="0" b="8890"/>
            <wp:docPr id="925667974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7974" name="Obraz 1" descr="Obraz zawierający tekst, zrzut ekranu, numer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E0E9" w14:textId="77777777" w:rsidR="00CA534A" w:rsidRDefault="00CA534A" w:rsidP="00CA534A"/>
    <w:p w14:paraId="6B770F96" w14:textId="77777777" w:rsidR="00CA534A" w:rsidRDefault="00CA534A" w:rsidP="00CA534A"/>
    <w:p w14:paraId="3F67BE64" w14:textId="058563F9" w:rsidR="00CA534A" w:rsidRDefault="00791CC1" w:rsidP="00CA534A">
      <w:r>
        <w:t>Przykład bardziej złożonej hierarchii. Mamy aż 4 kolumny</w:t>
      </w:r>
      <w:r w:rsidR="008C0085">
        <w:t xml:space="preserve">. Niektóre elementy nie mają swoich „potomków” ale są większe i bardziej złożone dlatego są wyżej w hierarchii. Finalny model </w:t>
      </w:r>
      <w:r w:rsidR="008C0085" w:rsidRPr="00307C3C">
        <w:rPr>
          <w:color w:val="00B050"/>
        </w:rPr>
        <w:t xml:space="preserve">2_FCU_PSU_v03 </w:t>
      </w:r>
      <w:r w:rsidR="008C0085">
        <w:t>składa się z dwóch dużych grup (jednej nie wida</w:t>
      </w:r>
      <w:r w:rsidR="00307C3C">
        <w:t xml:space="preserve">ć) </w:t>
      </w:r>
      <w:r w:rsidR="00307C3C" w:rsidRPr="00307C3C">
        <w:rPr>
          <w:color w:val="ED7D31" w:themeColor="accent2"/>
        </w:rPr>
        <w:t xml:space="preserve">PSU_MZ </w:t>
      </w:r>
      <w:r w:rsidR="00307C3C">
        <w:t xml:space="preserve">oraz </w:t>
      </w:r>
      <w:r w:rsidR="00307C3C" w:rsidRPr="00307C3C">
        <w:rPr>
          <w:color w:val="ED7D31" w:themeColor="accent2"/>
        </w:rPr>
        <w:t>PSU_PZ</w:t>
      </w:r>
    </w:p>
    <w:p w14:paraId="2CE8DDCC" w14:textId="77777777" w:rsidR="00791CC1" w:rsidRDefault="00791CC1" w:rsidP="00CA534A"/>
    <w:p w14:paraId="7AF4B5AC" w14:textId="329C9033" w:rsidR="00791CC1" w:rsidRDefault="00791CC1" w:rsidP="00CA534A">
      <w:r w:rsidRPr="00791CC1">
        <w:rPr>
          <w:noProof/>
        </w:rPr>
        <w:drawing>
          <wp:inline distT="0" distB="0" distL="0" distR="0" wp14:anchorId="3B54C0CE" wp14:editId="3D75753B">
            <wp:extent cx="5646909" cy="3040643"/>
            <wp:effectExtent l="0" t="0" r="0" b="7620"/>
            <wp:docPr id="695877047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77047" name="Obraz 1" descr="Obraz zawierający tekst, zrzut ekranu, numer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D9F" w14:textId="5FD754F1" w:rsidR="00CA534A" w:rsidRDefault="00CA534A" w:rsidP="00CA534A"/>
    <w:p w14:paraId="2F9F5BF1" w14:textId="246B42C8" w:rsidR="00C40BF4" w:rsidRDefault="00C40BF4" w:rsidP="00CA534A">
      <w:r>
        <w:lastRenderedPageBreak/>
        <w:t xml:space="preserve">Przykład </w:t>
      </w:r>
      <w:r w:rsidRPr="00C40BF4">
        <w:rPr>
          <w:color w:val="FF0000"/>
        </w:rPr>
        <w:t>niepoprawnej</w:t>
      </w:r>
      <w:r>
        <w:t xml:space="preserve"> hierarchii. Druga kolumna jest pusta, a elementy w czwartej kolumnie nie mają „rodzica”.</w:t>
      </w:r>
    </w:p>
    <w:p w14:paraId="2F2DA3E4" w14:textId="300B67A6" w:rsidR="00C40BF4" w:rsidRDefault="00C40BF4" w:rsidP="00CA534A">
      <w:r w:rsidRPr="00C40BF4">
        <w:rPr>
          <w:noProof/>
        </w:rPr>
        <w:drawing>
          <wp:inline distT="0" distB="0" distL="0" distR="0" wp14:anchorId="40941A81" wp14:editId="0CC9A07B">
            <wp:extent cx="5639289" cy="2217612"/>
            <wp:effectExtent l="0" t="0" r="0" b="0"/>
            <wp:docPr id="492767270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67270" name="Obraz 1" descr="Obraz zawierający tekst, zrzut ekranu, numer, Równolegl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0B21" w14:textId="77777777" w:rsidR="00CA534A" w:rsidRDefault="00CA534A" w:rsidP="00CA534A"/>
    <w:p w14:paraId="038E4CE1" w14:textId="0F90E12D" w:rsidR="00CA534A" w:rsidRDefault="00CA534A" w:rsidP="00CA534A"/>
    <w:p w14:paraId="1A392719" w14:textId="77777777" w:rsidR="00972561" w:rsidRDefault="00972561" w:rsidP="00CA534A"/>
    <w:p w14:paraId="45220C8F" w14:textId="77777777" w:rsidR="00972561" w:rsidRDefault="00972561" w:rsidP="00CA534A"/>
    <w:p w14:paraId="73EDC176" w14:textId="77777777" w:rsidR="00DF48B1" w:rsidRDefault="00972561" w:rsidP="00CA534A">
      <w:bookmarkStart w:id="10" w:name="_Toc146031050"/>
      <w:r w:rsidRPr="00DF48B1">
        <w:rPr>
          <w:rStyle w:val="Nagwek2Znak"/>
        </w:rPr>
        <w:t>Arkusz PRIMITIVES</w:t>
      </w:r>
      <w:bookmarkEnd w:id="10"/>
    </w:p>
    <w:p w14:paraId="26E306A5" w14:textId="04C425E0" w:rsidR="00CA534A" w:rsidRDefault="00972561" w:rsidP="00CA534A">
      <w:r>
        <w:t xml:space="preserve"> Tutaj należy ustawić który obiekt</w:t>
      </w:r>
      <w:r w:rsidR="00D073B0">
        <w:t xml:space="preserve"> (trójkąt lub prostokąt) chcemy zamienić na inny prymityw geometryczny. </w:t>
      </w:r>
      <w:r w:rsidR="00816DEE">
        <w:t>Należy podać ID obiektu do transformacji oraz ustawienia</w:t>
      </w:r>
      <w:r w:rsidR="00764FC4">
        <w:t>.</w:t>
      </w:r>
    </w:p>
    <w:p w14:paraId="69D3C01E" w14:textId="77777777" w:rsidR="00CA534A" w:rsidRDefault="00CA534A" w:rsidP="00CA534A"/>
    <w:p w14:paraId="3CB05A76" w14:textId="4B35B4EE" w:rsidR="00CA534A" w:rsidRDefault="00972561" w:rsidP="00CA534A">
      <w:r w:rsidRPr="00972561">
        <w:rPr>
          <w:noProof/>
        </w:rPr>
        <w:drawing>
          <wp:inline distT="0" distB="0" distL="0" distR="0" wp14:anchorId="666AF2A3" wp14:editId="3BE709A2">
            <wp:extent cx="5760720" cy="1574800"/>
            <wp:effectExtent l="0" t="0" r="0" b="6350"/>
            <wp:docPr id="35754573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45737" name="Obraz 1" descr="Obraz zawierający tekst, zrzut ekranu, linia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0BAE" w14:textId="77777777" w:rsidR="00CA534A" w:rsidRDefault="00CA534A" w:rsidP="00CA534A"/>
    <w:p w14:paraId="7703858C" w14:textId="77777777" w:rsidR="00CA534A" w:rsidRDefault="00CA534A" w:rsidP="00CA534A"/>
    <w:p w14:paraId="2FC6BC8B" w14:textId="77777777" w:rsidR="007C482B" w:rsidRDefault="007C482B" w:rsidP="00CA534A"/>
    <w:p w14:paraId="7375E424" w14:textId="77777777" w:rsidR="007C482B" w:rsidRDefault="007C482B" w:rsidP="00CA534A"/>
    <w:p w14:paraId="5F2D37CE" w14:textId="77777777" w:rsidR="007C482B" w:rsidRDefault="007C482B" w:rsidP="00CA534A"/>
    <w:p w14:paraId="11D4DC53" w14:textId="77777777" w:rsidR="007C482B" w:rsidRDefault="007C482B" w:rsidP="00CA534A"/>
    <w:p w14:paraId="6930A806" w14:textId="1985B1AC" w:rsidR="00CA534A" w:rsidRDefault="004528D0" w:rsidP="004528D0">
      <w:pPr>
        <w:pStyle w:val="Nagwek2"/>
      </w:pPr>
      <w:bookmarkStart w:id="11" w:name="_Toc146031051"/>
      <w:r>
        <w:lastRenderedPageBreak/>
        <w:t xml:space="preserve">Interfejs użytkownika </w:t>
      </w:r>
      <w:r w:rsidR="00D60ED9">
        <w:t>GUI_PARSER</w:t>
      </w:r>
      <w:bookmarkEnd w:id="11"/>
    </w:p>
    <w:p w14:paraId="3BDB557D" w14:textId="5F4D5980" w:rsidR="00CA534A" w:rsidRDefault="000762CE" w:rsidP="00CA534A">
      <w:r>
        <w:t>Po zainstalowaniu wszystkich niezbędnych programów i bibliotek, można włączyć program PFE. Albo można to zrobić ręcznie przez program PARSER.py gdzie trzeba wprowadzić adresy poszczególnych folderów, albo można skorzystać z programu GUI</w:t>
      </w:r>
      <w:r w:rsidR="007E2829">
        <w:t>_PARSER</w:t>
      </w:r>
      <w:r>
        <w:t xml:space="preserve">.py który ułatwia nawigację po funkcjach programu i </w:t>
      </w:r>
      <w:r w:rsidR="0003641A">
        <w:t>przyspiesza korzystanie z niego.</w:t>
      </w:r>
    </w:p>
    <w:p w14:paraId="0BE84F9F" w14:textId="72A30157" w:rsidR="00CA534A" w:rsidRDefault="00E53C71" w:rsidP="00CA534A">
      <w:r>
        <w:t>Po włączeniu GUI</w:t>
      </w:r>
      <w:r w:rsidR="007E2829">
        <w:t>_PARSER.py pojawi się 6 przycisków</w:t>
      </w:r>
      <w:r w:rsidR="004F3E05">
        <w:t xml:space="preserve">. Plik BDF i Plik Excel są najważniejsze bo to w nich wybieramy pliki które chcemy połączyć w geometrię </w:t>
      </w:r>
      <w:r w:rsidR="00BF7226">
        <w:t xml:space="preserve">i zapisać w pliku „.erg”. </w:t>
      </w:r>
      <w:r w:rsidR="00BB556D">
        <w:t xml:space="preserve">Wybrane pliki muszą mieć taką samą nazwę. </w:t>
      </w:r>
      <w:r w:rsidR="00BF7226">
        <w:t>Gdy</w:t>
      </w:r>
      <w:r w:rsidR="00DE758B">
        <w:t xml:space="preserve"> użytkownik dokona wyboru</w:t>
      </w:r>
      <w:r w:rsidR="00B6343C">
        <w:t>, po chwili powinien pojawić się plik „.erg” w folderze z programem P</w:t>
      </w:r>
      <w:r w:rsidR="006F282C">
        <w:t>ARSER.py oraz GUI_PARSER.py</w:t>
      </w:r>
      <w:r w:rsidR="00B6343C">
        <w:t>.</w:t>
      </w:r>
    </w:p>
    <w:p w14:paraId="23C685FC" w14:textId="5A861A7A" w:rsidR="00806DCC" w:rsidRDefault="005B61A6" w:rsidP="00CA534A">
      <w:r>
        <w:t>Opcja „Wybierz folder Esatana” służy do tego aby</w:t>
      </w:r>
      <w:r w:rsidR="00F45B56">
        <w:t xml:space="preserve"> wybrać folder roboczy z modelami ESATANa.</w:t>
      </w:r>
      <w:r w:rsidR="00121B47">
        <w:t xml:space="preserve"> Po wybraniu zacznie działać przycisk „Usuń stare pliki”. Ten przycisk usuwa wszystkie pliki z folderu </w:t>
      </w:r>
      <w:r w:rsidR="007378BF">
        <w:t>„WORKBENCH_00” który powinien znajdować się we wcześniej wybranym folderze roboczym. Zostaną również usunięte wszystkie logi</w:t>
      </w:r>
      <w:r w:rsidR="00F77EC8">
        <w:t xml:space="preserve"> „.out”</w:t>
      </w:r>
      <w:r w:rsidR="007378BF">
        <w:t xml:space="preserve"> o błędach z poprzednich sesji.</w:t>
      </w:r>
      <w:r w:rsidR="00151D6B">
        <w:t xml:space="preserve"> </w:t>
      </w:r>
    </w:p>
    <w:p w14:paraId="60EAA880" w14:textId="77777777" w:rsidR="00806DCC" w:rsidRDefault="00151D6B" w:rsidP="00CA534A">
      <w:r>
        <w:t>„Skopiuj pliki” kopiuje nowo stworzony plik</w:t>
      </w:r>
      <w:r w:rsidR="00565FEC">
        <w:t xml:space="preserve"> „.erg” do folderu „02_SUBMODELS”.</w:t>
      </w:r>
    </w:p>
    <w:p w14:paraId="6CB42810" w14:textId="0D067696" w:rsidR="00CA534A" w:rsidRDefault="00806DCC" w:rsidP="00CA534A">
      <w:r>
        <w:t xml:space="preserve"> Przycisk „Test BAT” </w:t>
      </w:r>
      <w:r w:rsidR="00964352">
        <w:t>edytuje plik „.bat” do kompilacji nowo stworzonej geometrii i</w:t>
      </w:r>
      <w:r w:rsidR="00F7751F">
        <w:t xml:space="preserve"> jako dane wyjściowe podaje pliki tekstowe „.out” z informacjami o błędach w modelu i ewentualnych popraw</w:t>
      </w:r>
      <w:r w:rsidR="00E95EC4">
        <w:t>kach.</w:t>
      </w:r>
    </w:p>
    <w:p w14:paraId="79F21D30" w14:textId="77777777" w:rsidR="00DC4FB6" w:rsidRDefault="00DC4FB6" w:rsidP="00CA534A"/>
    <w:p w14:paraId="505ABF81" w14:textId="4B01499C" w:rsidR="00CA534A" w:rsidRDefault="00DC4FB6" w:rsidP="00CA534A">
      <w:r>
        <w:t>Po prawej stronie znajduje się konsola z informacjami o postępie tworzenia pliku i ewentualnych błędach</w:t>
      </w:r>
      <w:r w:rsidR="0009081A">
        <w:t>. Jeśli wszystko się uda powinna pojawić się informacja o pomyślnym stworzeniu pliku.</w:t>
      </w:r>
      <w:r w:rsidR="00E61881">
        <w:t xml:space="preserve"> W konsoli można też przeczytać błędy w modelu</w:t>
      </w:r>
      <w:r w:rsidR="007E60F9">
        <w:t xml:space="preserve"> i logi z plików „.out” stworzonych po kliknięciu „Test BAT”</w:t>
      </w:r>
    </w:p>
    <w:p w14:paraId="51AC3057" w14:textId="2FCD121F" w:rsidR="00A70717" w:rsidRDefault="00DC4FB6" w:rsidP="003876CF">
      <w:r w:rsidRPr="00DC4FB6">
        <w:drawing>
          <wp:inline distT="0" distB="0" distL="0" distR="0" wp14:anchorId="693D0CC5" wp14:editId="7EDB6C14">
            <wp:extent cx="5760720" cy="3818890"/>
            <wp:effectExtent l="0" t="0" r="0" b="0"/>
            <wp:docPr id="506851698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51698" name="Obraz 1" descr="Obraz zawierający tekst, zrzut ekranu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F644" w14:textId="77777777" w:rsidR="00195AAA" w:rsidRDefault="00195AAA" w:rsidP="003876CF"/>
    <w:p w14:paraId="3118871D" w14:textId="77777777" w:rsidR="00195AAA" w:rsidRDefault="00195AAA" w:rsidP="003876CF"/>
    <w:p w14:paraId="5C187B8D" w14:textId="77777777" w:rsidR="00195AAA" w:rsidRDefault="00195AAA" w:rsidP="003876CF"/>
    <w:p w14:paraId="282CBF6F" w14:textId="451E165B" w:rsidR="00195AAA" w:rsidRDefault="00BD78A5" w:rsidP="00065610">
      <w:pPr>
        <w:pStyle w:val="Nagwek1"/>
      </w:pPr>
      <w:bookmarkStart w:id="12" w:name="_Toc146031052"/>
      <w:r>
        <w:t>Wynik programu</w:t>
      </w:r>
      <w:bookmarkEnd w:id="12"/>
    </w:p>
    <w:p w14:paraId="18D75C18" w14:textId="3B46728D" w:rsidR="002B328B" w:rsidRDefault="002B328B" w:rsidP="002B328B">
      <w:r>
        <w:t>Poniżej znajdują się przykładowe zdjęcia pliku</w:t>
      </w:r>
      <w:r w:rsidR="00C64F7F">
        <w:t xml:space="preserve"> „.</w:t>
      </w:r>
      <w:proofErr w:type="spellStart"/>
      <w:r w:rsidR="00C64F7F">
        <w:t>bdf</w:t>
      </w:r>
      <w:proofErr w:type="spellEnd"/>
      <w:r w:rsidR="00C64F7F">
        <w:t>”</w:t>
      </w:r>
      <w:r>
        <w:t xml:space="preserve"> który został załadowany do programu, oraz </w:t>
      </w:r>
      <w:r w:rsidR="00C64F7F">
        <w:t>model geometryczny który powstaje po konwersji i po kompilacji.</w:t>
      </w:r>
      <w:r w:rsidR="009D1085">
        <w:t xml:space="preserve"> Wynik tutaj to połowa całego modelu ponieważ składa się z dwóch identycznych procesorów. Procesor w pliku końcowym ma już pełne właściwości fizyczne niezbędne do analizy termicznej i dalszej pracy</w:t>
      </w:r>
      <w:r w:rsidR="0022551F">
        <w:t>.</w:t>
      </w:r>
    </w:p>
    <w:p w14:paraId="155EDB0E" w14:textId="77777777" w:rsidR="002B328B" w:rsidRPr="002B328B" w:rsidRDefault="002B328B" w:rsidP="002B328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5AAA" w14:paraId="29AC8359" w14:textId="77777777" w:rsidTr="00195AAA">
        <w:tc>
          <w:tcPr>
            <w:tcW w:w="9062" w:type="dxa"/>
          </w:tcPr>
          <w:p w14:paraId="03C4A2F7" w14:textId="1EA50F7D" w:rsidR="00195AAA" w:rsidRDefault="00BD78A5" w:rsidP="003876CF">
            <w:r w:rsidRPr="00BD78A5">
              <w:drawing>
                <wp:inline distT="0" distB="0" distL="0" distR="0" wp14:anchorId="3D5001F5" wp14:editId="67A8CA34">
                  <wp:extent cx="5593080" cy="2780665"/>
                  <wp:effectExtent l="0" t="0" r="7620" b="635"/>
                  <wp:docPr id="166042980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4298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080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AAA" w14:paraId="242F2AB7" w14:textId="77777777" w:rsidTr="00195AAA">
        <w:tc>
          <w:tcPr>
            <w:tcW w:w="9062" w:type="dxa"/>
          </w:tcPr>
          <w:p w14:paraId="5A37A7DA" w14:textId="6C4F97B5" w:rsidR="00195AAA" w:rsidRDefault="00195AAA" w:rsidP="003876CF">
            <w:r w:rsidRPr="002A09A5">
              <w:drawing>
                <wp:inline distT="0" distB="0" distL="0" distR="0" wp14:anchorId="447BDB7D" wp14:editId="5EA01111">
                  <wp:extent cx="5760720" cy="3188335"/>
                  <wp:effectExtent l="0" t="0" r="0" b="0"/>
                  <wp:docPr id="370874750" name="Obraz 1" descr="Obraz zawierający Sztuka dziecięca, rysowanie, Wielobarwność, Prostoką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874750" name="Obraz 1" descr="Obraz zawierający Sztuka dziecięca, rysowanie, Wielobarwność, Prostokąt&#10;&#10;Opis wygenerowany automatyczni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EA495" w14:textId="77777777" w:rsidR="00195AAA" w:rsidRDefault="00195AAA" w:rsidP="003876CF"/>
    <w:p w14:paraId="0250ACF9" w14:textId="77777777" w:rsidR="00065610" w:rsidRDefault="00065610" w:rsidP="0052120A">
      <w:pPr>
        <w:pStyle w:val="Nagwek1"/>
        <w:rPr>
          <w:rStyle w:val="Nagwek2Znak"/>
          <w:sz w:val="32"/>
          <w:szCs w:val="32"/>
        </w:rPr>
      </w:pPr>
    </w:p>
    <w:p w14:paraId="33C890F2" w14:textId="77777777" w:rsidR="005C3E2B" w:rsidRPr="005C3E2B" w:rsidRDefault="005C3E2B" w:rsidP="005C3E2B"/>
    <w:p w14:paraId="008F389B" w14:textId="10615D9B" w:rsidR="00DA45BA" w:rsidRPr="0052120A" w:rsidRDefault="00A70717" w:rsidP="0052120A">
      <w:pPr>
        <w:pStyle w:val="Nagwek1"/>
        <w:rPr>
          <w:rStyle w:val="Nagwek2Znak"/>
          <w:sz w:val="32"/>
          <w:szCs w:val="32"/>
        </w:rPr>
      </w:pPr>
      <w:bookmarkStart w:id="13" w:name="_Toc146031053"/>
      <w:r w:rsidRPr="0052120A">
        <w:rPr>
          <w:rStyle w:val="Nagwek2Znak"/>
          <w:sz w:val="32"/>
          <w:szCs w:val="32"/>
        </w:rPr>
        <w:t>Sugestie</w:t>
      </w:r>
      <w:bookmarkEnd w:id="13"/>
      <w:r w:rsidR="002C2637" w:rsidRPr="0052120A">
        <w:rPr>
          <w:rStyle w:val="Nagwek2Znak"/>
          <w:sz w:val="32"/>
          <w:szCs w:val="32"/>
        </w:rPr>
        <w:t xml:space="preserve"> </w:t>
      </w:r>
    </w:p>
    <w:p w14:paraId="591E6200" w14:textId="42D55B4B" w:rsidR="00A70717" w:rsidRPr="002A299D" w:rsidRDefault="007F736D" w:rsidP="003876CF">
      <w:pPr>
        <w:rPr>
          <w:lang w:val="en-US"/>
        </w:rPr>
      </w:pPr>
      <w:r>
        <w:t>Program</w:t>
      </w:r>
      <w:ins w:id="14" w:author="Łukasz" w:date="2023-09-18T13:01:00Z">
        <w:r w:rsidR="002A299D">
          <w:t xml:space="preserve"> </w:t>
        </w:r>
      </w:ins>
      <w:r>
        <w:t xml:space="preserve"> jest już w pełni funkcjonalny ale w mojej opinii można zaimplementować jeszcze kilka dodatkowych funkcji.</w:t>
      </w:r>
      <w:r w:rsidR="009C46A6">
        <w:t xml:space="preserve"> W programie PARSER.py znajduje się funkcja add_cuts która </w:t>
      </w:r>
      <w:r w:rsidR="00FE7DEF">
        <w:t>jest opcjonalna i na razie definiuje wcięcia w modelu odejmując od jednej geometrii drugą.</w:t>
      </w:r>
      <w:r w:rsidR="00170A90">
        <w:t xml:space="preserve"> Niestety na razie </w:t>
      </w:r>
      <w:r w:rsidR="000359EF">
        <w:t xml:space="preserve">funkcja po kolei zapisuje elementy które są edytowane potem w ESATANie. </w:t>
      </w:r>
      <w:proofErr w:type="spellStart"/>
      <w:r w:rsidR="000359EF" w:rsidRPr="002A299D">
        <w:rPr>
          <w:lang w:val="en-US"/>
        </w:rPr>
        <w:t>Przykład</w:t>
      </w:r>
      <w:proofErr w:type="spellEnd"/>
      <w:r w:rsidR="000359EF" w:rsidRPr="002A299D">
        <w:rPr>
          <w:lang w:val="en-US"/>
        </w:rPr>
        <w:t>:</w:t>
      </w:r>
    </w:p>
    <w:p w14:paraId="429273DB" w14:textId="77777777" w:rsidR="000359EF" w:rsidRPr="001F73B7" w:rsidRDefault="000359EF" w:rsidP="000359EF">
      <w:pPr>
        <w:rPr>
          <w:rFonts w:ascii="Consolas" w:hAnsi="Consolas"/>
          <w:lang w:val="en-GB"/>
        </w:rPr>
      </w:pPr>
      <w:r w:rsidRPr="001F73B7">
        <w:rPr>
          <w:rFonts w:ascii="Consolas" w:hAnsi="Consolas"/>
          <w:lang w:val="en-GB"/>
        </w:rPr>
        <w:t xml:space="preserve">GEOMETRY </w:t>
      </w:r>
      <w:proofErr w:type="spellStart"/>
      <w:r w:rsidRPr="001F73B7">
        <w:rPr>
          <w:rFonts w:ascii="Consolas" w:hAnsi="Consolas"/>
          <w:lang w:val="en-GB"/>
        </w:rPr>
        <w:t>cut_Gear_Top_CUT</w:t>
      </w:r>
      <w:proofErr w:type="spellEnd"/>
      <w:r w:rsidRPr="001F73B7">
        <w:rPr>
          <w:rFonts w:ascii="Consolas" w:hAnsi="Consolas"/>
          <w:lang w:val="en-GB"/>
        </w:rPr>
        <w:t>;</w:t>
      </w:r>
    </w:p>
    <w:p w14:paraId="3F5CB29F" w14:textId="077380A3" w:rsidR="000359EF" w:rsidRDefault="000359EF" w:rsidP="000359EF">
      <w:pPr>
        <w:rPr>
          <w:rFonts w:ascii="Consolas" w:hAnsi="Consolas"/>
          <w:lang w:val="en-GB"/>
        </w:rPr>
      </w:pPr>
      <w:proofErr w:type="spellStart"/>
      <w:r w:rsidRPr="001F73B7">
        <w:rPr>
          <w:rFonts w:ascii="Consolas" w:hAnsi="Consolas"/>
          <w:lang w:val="en-GB"/>
        </w:rPr>
        <w:t>cut_Gear_Top_CUT</w:t>
      </w:r>
      <w:proofErr w:type="spellEnd"/>
      <w:r w:rsidRPr="001F73B7">
        <w:rPr>
          <w:rFonts w:ascii="Consolas" w:hAnsi="Consolas"/>
          <w:lang w:val="en-GB"/>
        </w:rPr>
        <w:t xml:space="preserve"> = disc_803001 + disc_803002 - cylinder_803090;</w:t>
      </w:r>
    </w:p>
    <w:p w14:paraId="01EC5FAE" w14:textId="77777777" w:rsidR="001F73B7" w:rsidRDefault="001F73B7" w:rsidP="000359EF">
      <w:pPr>
        <w:rPr>
          <w:rFonts w:ascii="Consolas" w:hAnsi="Consolas"/>
          <w:lang w:val="en-GB"/>
        </w:rPr>
      </w:pPr>
    </w:p>
    <w:p w14:paraId="1D04D184" w14:textId="7BF0FF09" w:rsidR="001F73B7" w:rsidRDefault="001F73B7" w:rsidP="000359EF">
      <w:pPr>
        <w:rPr>
          <w:rFonts w:cstheme="minorHAnsi"/>
        </w:rPr>
      </w:pPr>
      <w:r w:rsidRPr="001F73B7">
        <w:rPr>
          <w:rFonts w:cstheme="minorHAnsi"/>
        </w:rPr>
        <w:t>Natomiast wynik powinien być następujący:</w:t>
      </w:r>
    </w:p>
    <w:p w14:paraId="6D61B481" w14:textId="77777777" w:rsidR="00B27A80" w:rsidRPr="00B27A80" w:rsidRDefault="00B27A80" w:rsidP="00B27A80">
      <w:pPr>
        <w:rPr>
          <w:rFonts w:ascii="Consolas" w:hAnsi="Consolas"/>
          <w:lang w:val="en-GB"/>
        </w:rPr>
      </w:pPr>
      <w:r w:rsidRPr="00B27A80">
        <w:rPr>
          <w:rFonts w:ascii="Consolas" w:hAnsi="Consolas"/>
          <w:lang w:val="en-GB"/>
        </w:rPr>
        <w:t xml:space="preserve">GEOMETRY </w:t>
      </w:r>
      <w:proofErr w:type="spellStart"/>
      <w:r w:rsidRPr="00B27A80">
        <w:rPr>
          <w:rFonts w:ascii="Consolas" w:hAnsi="Consolas"/>
          <w:lang w:val="en-GB"/>
        </w:rPr>
        <w:t>Gear_Top</w:t>
      </w:r>
      <w:proofErr w:type="spellEnd"/>
      <w:r w:rsidRPr="00B27A80">
        <w:rPr>
          <w:rFonts w:ascii="Consolas" w:hAnsi="Consolas"/>
          <w:lang w:val="en-GB"/>
        </w:rPr>
        <w:t>;</w:t>
      </w:r>
    </w:p>
    <w:p w14:paraId="0ADBE42D" w14:textId="5856A789" w:rsidR="001F73B7" w:rsidRDefault="00B27A80" w:rsidP="00B27A80">
      <w:pPr>
        <w:rPr>
          <w:rFonts w:ascii="Consolas" w:hAnsi="Consolas"/>
          <w:lang w:val="en-GB"/>
        </w:rPr>
      </w:pPr>
      <w:proofErr w:type="spellStart"/>
      <w:r w:rsidRPr="00B27A80">
        <w:rPr>
          <w:rFonts w:ascii="Consolas" w:hAnsi="Consolas"/>
          <w:lang w:val="en-GB"/>
        </w:rPr>
        <w:t>Gear_Top</w:t>
      </w:r>
      <w:proofErr w:type="spellEnd"/>
      <w:r w:rsidRPr="00B27A80">
        <w:rPr>
          <w:rFonts w:ascii="Consolas" w:hAnsi="Consolas"/>
          <w:lang w:val="en-GB"/>
        </w:rPr>
        <w:t xml:space="preserve"> = cylinder_803000 + disc_803001 + disc_803002 - </w:t>
      </w:r>
      <w:proofErr w:type="spellStart"/>
      <w:r w:rsidRPr="00B27A80">
        <w:rPr>
          <w:rFonts w:ascii="Consolas" w:hAnsi="Consolas"/>
          <w:lang w:val="en-GB"/>
        </w:rPr>
        <w:t>cut_Gear_Top_CUT</w:t>
      </w:r>
      <w:proofErr w:type="spellEnd"/>
      <w:r w:rsidRPr="00B27A80">
        <w:rPr>
          <w:rFonts w:ascii="Consolas" w:hAnsi="Consolas"/>
          <w:lang w:val="en-GB"/>
        </w:rPr>
        <w:t>;</w:t>
      </w:r>
    </w:p>
    <w:p w14:paraId="4D86D2D1" w14:textId="77777777" w:rsidR="00844627" w:rsidRDefault="00844627" w:rsidP="00B27A80">
      <w:pPr>
        <w:rPr>
          <w:rFonts w:ascii="Consolas" w:hAnsi="Consolas"/>
          <w:lang w:val="en-GB"/>
        </w:rPr>
      </w:pPr>
    </w:p>
    <w:p w14:paraId="1E9F3053" w14:textId="62D1883C" w:rsidR="00844627" w:rsidRPr="00844627" w:rsidRDefault="00844627" w:rsidP="00B27A80">
      <w:pPr>
        <w:rPr>
          <w:rFonts w:cstheme="minorHAnsi"/>
        </w:rPr>
      </w:pPr>
      <w:r w:rsidRPr="00844627">
        <w:rPr>
          <w:rFonts w:cstheme="minorHAnsi"/>
        </w:rPr>
        <w:t xml:space="preserve">Z powodu niewystarczającego czasu </w:t>
      </w:r>
      <w:r>
        <w:rPr>
          <w:rFonts w:cstheme="minorHAnsi"/>
        </w:rPr>
        <w:t>i</w:t>
      </w:r>
      <w:r w:rsidRPr="00844627">
        <w:rPr>
          <w:rFonts w:cstheme="minorHAnsi"/>
        </w:rPr>
        <w:t xml:space="preserve"> u</w:t>
      </w:r>
      <w:r>
        <w:rPr>
          <w:rFonts w:cstheme="minorHAnsi"/>
        </w:rPr>
        <w:t>mowy na pół etatu, zmuszony byłem przerwać pracę w tym momencie</w:t>
      </w:r>
      <w:r w:rsidR="005B4EE2">
        <w:rPr>
          <w:rFonts w:cstheme="minorHAnsi"/>
        </w:rPr>
        <w:t>. Jednak ta opcja nie wpływa praktycznie na działanie programu i jest raczej traktowana jako dodatek.</w:t>
      </w:r>
    </w:p>
    <w:sectPr w:rsidR="00844627" w:rsidRPr="00844627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C0EA" w14:textId="77777777" w:rsidR="00AB6B3F" w:rsidRDefault="00AB6B3F" w:rsidP="000D7A18">
      <w:pPr>
        <w:spacing w:after="0" w:line="240" w:lineRule="auto"/>
      </w:pPr>
      <w:r>
        <w:separator/>
      </w:r>
    </w:p>
  </w:endnote>
  <w:endnote w:type="continuationSeparator" w:id="0">
    <w:p w14:paraId="62BFA497" w14:textId="77777777" w:rsidR="00AB6B3F" w:rsidRDefault="00AB6B3F" w:rsidP="000D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7631" w14:textId="77777777" w:rsidR="00AB6B3F" w:rsidRDefault="00AB6B3F" w:rsidP="000D7A18">
      <w:pPr>
        <w:spacing w:after="0" w:line="240" w:lineRule="auto"/>
      </w:pPr>
      <w:r>
        <w:separator/>
      </w:r>
    </w:p>
  </w:footnote>
  <w:footnote w:type="continuationSeparator" w:id="0">
    <w:p w14:paraId="05D09AFC" w14:textId="77777777" w:rsidR="00AB6B3F" w:rsidRDefault="00AB6B3F" w:rsidP="000D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5B3A" w14:textId="12A250BC" w:rsidR="000D7A18" w:rsidRDefault="000D7A18">
    <w:pPr>
      <w:pStyle w:val="Nagwek"/>
    </w:pPr>
  </w:p>
  <w:p w14:paraId="41AD6188" w14:textId="77777777" w:rsidR="000D7A18" w:rsidRDefault="000D7A1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340"/>
    <w:multiLevelType w:val="hybridMultilevel"/>
    <w:tmpl w:val="E11A4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883"/>
    <w:multiLevelType w:val="hybridMultilevel"/>
    <w:tmpl w:val="158868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5199">
    <w:abstractNumId w:val="0"/>
  </w:num>
  <w:num w:numId="2" w16cid:durableId="13418159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Łukasz">
    <w15:presenceInfo w15:providerId="Windows Live" w15:userId="d0766435181c27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9"/>
    <w:rsid w:val="00001EE9"/>
    <w:rsid w:val="000359EF"/>
    <w:rsid w:val="0003641A"/>
    <w:rsid w:val="00042AF1"/>
    <w:rsid w:val="00046B5F"/>
    <w:rsid w:val="00054EE6"/>
    <w:rsid w:val="00063EE6"/>
    <w:rsid w:val="00065610"/>
    <w:rsid w:val="000718DA"/>
    <w:rsid w:val="000762CE"/>
    <w:rsid w:val="0009081A"/>
    <w:rsid w:val="000B5481"/>
    <w:rsid w:val="000D7A18"/>
    <w:rsid w:val="000E6789"/>
    <w:rsid w:val="000F61A5"/>
    <w:rsid w:val="00106ABB"/>
    <w:rsid w:val="00121B47"/>
    <w:rsid w:val="00123F14"/>
    <w:rsid w:val="00151D6B"/>
    <w:rsid w:val="00170A90"/>
    <w:rsid w:val="00195AAA"/>
    <w:rsid w:val="001B4978"/>
    <w:rsid w:val="001E6871"/>
    <w:rsid w:val="001F73B7"/>
    <w:rsid w:val="0022551F"/>
    <w:rsid w:val="00241D83"/>
    <w:rsid w:val="00256B74"/>
    <w:rsid w:val="00272B9E"/>
    <w:rsid w:val="00294716"/>
    <w:rsid w:val="002A09A5"/>
    <w:rsid w:val="002A299D"/>
    <w:rsid w:val="002B328B"/>
    <w:rsid w:val="002C2637"/>
    <w:rsid w:val="002C2F47"/>
    <w:rsid w:val="002D16DA"/>
    <w:rsid w:val="002E34A1"/>
    <w:rsid w:val="002E7DA7"/>
    <w:rsid w:val="003012D8"/>
    <w:rsid w:val="0030303D"/>
    <w:rsid w:val="00307C3C"/>
    <w:rsid w:val="00337B8C"/>
    <w:rsid w:val="0034057D"/>
    <w:rsid w:val="00341138"/>
    <w:rsid w:val="00342240"/>
    <w:rsid w:val="00344DA2"/>
    <w:rsid w:val="00350300"/>
    <w:rsid w:val="003832D8"/>
    <w:rsid w:val="003876CF"/>
    <w:rsid w:val="003927A4"/>
    <w:rsid w:val="003E334B"/>
    <w:rsid w:val="003E49C1"/>
    <w:rsid w:val="00420453"/>
    <w:rsid w:val="00452588"/>
    <w:rsid w:val="004528D0"/>
    <w:rsid w:val="0045484C"/>
    <w:rsid w:val="00461CF6"/>
    <w:rsid w:val="00480EDC"/>
    <w:rsid w:val="00482839"/>
    <w:rsid w:val="00487339"/>
    <w:rsid w:val="00493CD8"/>
    <w:rsid w:val="00493CFB"/>
    <w:rsid w:val="004B3BB4"/>
    <w:rsid w:val="004F0773"/>
    <w:rsid w:val="004F3E05"/>
    <w:rsid w:val="00504B16"/>
    <w:rsid w:val="0051050A"/>
    <w:rsid w:val="00511747"/>
    <w:rsid w:val="00513F77"/>
    <w:rsid w:val="0052120A"/>
    <w:rsid w:val="00522A89"/>
    <w:rsid w:val="00531C42"/>
    <w:rsid w:val="00534ED4"/>
    <w:rsid w:val="0054409E"/>
    <w:rsid w:val="00565FEC"/>
    <w:rsid w:val="00580857"/>
    <w:rsid w:val="005840B1"/>
    <w:rsid w:val="005A4AC2"/>
    <w:rsid w:val="005A6920"/>
    <w:rsid w:val="005B17A9"/>
    <w:rsid w:val="005B4EE2"/>
    <w:rsid w:val="005B61A6"/>
    <w:rsid w:val="005C3E2B"/>
    <w:rsid w:val="005D1C65"/>
    <w:rsid w:val="005D39F5"/>
    <w:rsid w:val="005D3D06"/>
    <w:rsid w:val="005F0750"/>
    <w:rsid w:val="00622F55"/>
    <w:rsid w:val="00623BCF"/>
    <w:rsid w:val="006345DB"/>
    <w:rsid w:val="0065238A"/>
    <w:rsid w:val="00684611"/>
    <w:rsid w:val="006960B3"/>
    <w:rsid w:val="006C56CD"/>
    <w:rsid w:val="006D49A2"/>
    <w:rsid w:val="006D49D9"/>
    <w:rsid w:val="006E50AA"/>
    <w:rsid w:val="006F282C"/>
    <w:rsid w:val="00715DF6"/>
    <w:rsid w:val="00726D61"/>
    <w:rsid w:val="00734EB7"/>
    <w:rsid w:val="007378BF"/>
    <w:rsid w:val="00764FC4"/>
    <w:rsid w:val="007767BA"/>
    <w:rsid w:val="0079082B"/>
    <w:rsid w:val="00791CC1"/>
    <w:rsid w:val="007A4BE2"/>
    <w:rsid w:val="007C482B"/>
    <w:rsid w:val="007C6EF6"/>
    <w:rsid w:val="007E2829"/>
    <w:rsid w:val="007E60F9"/>
    <w:rsid w:val="007F0912"/>
    <w:rsid w:val="007F736D"/>
    <w:rsid w:val="00801E68"/>
    <w:rsid w:val="00806DCC"/>
    <w:rsid w:val="00816DEE"/>
    <w:rsid w:val="00832D16"/>
    <w:rsid w:val="0083348A"/>
    <w:rsid w:val="00844627"/>
    <w:rsid w:val="008600F1"/>
    <w:rsid w:val="00874E35"/>
    <w:rsid w:val="00877437"/>
    <w:rsid w:val="00882C41"/>
    <w:rsid w:val="008A7F45"/>
    <w:rsid w:val="008C0085"/>
    <w:rsid w:val="008E4596"/>
    <w:rsid w:val="008F18A4"/>
    <w:rsid w:val="00904F4A"/>
    <w:rsid w:val="009118A4"/>
    <w:rsid w:val="0092428A"/>
    <w:rsid w:val="00951621"/>
    <w:rsid w:val="00964352"/>
    <w:rsid w:val="00964859"/>
    <w:rsid w:val="00972561"/>
    <w:rsid w:val="009807CA"/>
    <w:rsid w:val="009820BC"/>
    <w:rsid w:val="009A2E8E"/>
    <w:rsid w:val="009A5265"/>
    <w:rsid w:val="009B2384"/>
    <w:rsid w:val="009B570C"/>
    <w:rsid w:val="009C46A6"/>
    <w:rsid w:val="009D1085"/>
    <w:rsid w:val="009E30CE"/>
    <w:rsid w:val="009F4D13"/>
    <w:rsid w:val="00A063FC"/>
    <w:rsid w:val="00A35A03"/>
    <w:rsid w:val="00A40E03"/>
    <w:rsid w:val="00A56814"/>
    <w:rsid w:val="00A60C9E"/>
    <w:rsid w:val="00A6107A"/>
    <w:rsid w:val="00A629E6"/>
    <w:rsid w:val="00A70717"/>
    <w:rsid w:val="00A72762"/>
    <w:rsid w:val="00A76966"/>
    <w:rsid w:val="00AA4A6C"/>
    <w:rsid w:val="00AB6B3F"/>
    <w:rsid w:val="00AC3014"/>
    <w:rsid w:val="00AC5982"/>
    <w:rsid w:val="00AF7C9D"/>
    <w:rsid w:val="00B028F0"/>
    <w:rsid w:val="00B25B08"/>
    <w:rsid w:val="00B27A80"/>
    <w:rsid w:val="00B4785E"/>
    <w:rsid w:val="00B5489D"/>
    <w:rsid w:val="00B6343C"/>
    <w:rsid w:val="00B64578"/>
    <w:rsid w:val="00B7178A"/>
    <w:rsid w:val="00B759E2"/>
    <w:rsid w:val="00B769F1"/>
    <w:rsid w:val="00B86242"/>
    <w:rsid w:val="00B97E7D"/>
    <w:rsid w:val="00BA095F"/>
    <w:rsid w:val="00BB556D"/>
    <w:rsid w:val="00BD78A5"/>
    <w:rsid w:val="00BE1E93"/>
    <w:rsid w:val="00BF11DB"/>
    <w:rsid w:val="00BF1B83"/>
    <w:rsid w:val="00BF7226"/>
    <w:rsid w:val="00C06617"/>
    <w:rsid w:val="00C1372A"/>
    <w:rsid w:val="00C21EDC"/>
    <w:rsid w:val="00C40BF4"/>
    <w:rsid w:val="00C64F7F"/>
    <w:rsid w:val="00C66EB6"/>
    <w:rsid w:val="00C87378"/>
    <w:rsid w:val="00C96404"/>
    <w:rsid w:val="00CA3D0D"/>
    <w:rsid w:val="00CA534A"/>
    <w:rsid w:val="00CB50DB"/>
    <w:rsid w:val="00CD0351"/>
    <w:rsid w:val="00CD637B"/>
    <w:rsid w:val="00CE60E3"/>
    <w:rsid w:val="00D073B0"/>
    <w:rsid w:val="00D35591"/>
    <w:rsid w:val="00D52E72"/>
    <w:rsid w:val="00D55E1E"/>
    <w:rsid w:val="00D60ED9"/>
    <w:rsid w:val="00D812DD"/>
    <w:rsid w:val="00DA45BA"/>
    <w:rsid w:val="00DA6C70"/>
    <w:rsid w:val="00DB597D"/>
    <w:rsid w:val="00DC18D3"/>
    <w:rsid w:val="00DC4FB6"/>
    <w:rsid w:val="00DE758B"/>
    <w:rsid w:val="00DF2066"/>
    <w:rsid w:val="00DF48B1"/>
    <w:rsid w:val="00E04C90"/>
    <w:rsid w:val="00E14416"/>
    <w:rsid w:val="00E52F7B"/>
    <w:rsid w:val="00E53C71"/>
    <w:rsid w:val="00E61881"/>
    <w:rsid w:val="00E644FF"/>
    <w:rsid w:val="00E800A6"/>
    <w:rsid w:val="00E95EC4"/>
    <w:rsid w:val="00EA0D69"/>
    <w:rsid w:val="00EC71AE"/>
    <w:rsid w:val="00EE1793"/>
    <w:rsid w:val="00EF069C"/>
    <w:rsid w:val="00EF35DF"/>
    <w:rsid w:val="00F34C8C"/>
    <w:rsid w:val="00F36610"/>
    <w:rsid w:val="00F45B56"/>
    <w:rsid w:val="00F472A9"/>
    <w:rsid w:val="00F540BC"/>
    <w:rsid w:val="00F61A8B"/>
    <w:rsid w:val="00F7751F"/>
    <w:rsid w:val="00F77EC8"/>
    <w:rsid w:val="00F80397"/>
    <w:rsid w:val="00F90303"/>
    <w:rsid w:val="00F907C0"/>
    <w:rsid w:val="00FA2CF1"/>
    <w:rsid w:val="00FB6DDC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E2B1"/>
  <w15:chartTrackingRefBased/>
  <w15:docId w15:val="{C27C580B-47F4-4886-9BBC-3605C938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1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3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4416"/>
    <w:pPr>
      <w:outlineLvl w:val="9"/>
    </w:pPr>
    <w:rPr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0D7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7A18"/>
  </w:style>
  <w:style w:type="paragraph" w:styleId="Stopka">
    <w:name w:val="footer"/>
    <w:basedOn w:val="Normalny"/>
    <w:link w:val="StopkaZnak"/>
    <w:uiPriority w:val="99"/>
    <w:unhideWhenUsed/>
    <w:rsid w:val="000D7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D7A18"/>
  </w:style>
  <w:style w:type="paragraph" w:styleId="Spistreci1">
    <w:name w:val="toc 1"/>
    <w:basedOn w:val="Normalny"/>
    <w:next w:val="Normalny"/>
    <w:autoRedefine/>
    <w:uiPriority w:val="39"/>
    <w:unhideWhenUsed/>
    <w:rsid w:val="00D3559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3559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13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D1C65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A063F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0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0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085"/>
    <w:rPr>
      <w:vertAlign w:val="superscript"/>
    </w:rPr>
  </w:style>
  <w:style w:type="paragraph" w:styleId="Poprawka">
    <w:name w:val="Revision"/>
    <w:hidden/>
    <w:uiPriority w:val="99"/>
    <w:semiHidden/>
    <w:rsid w:val="002A299D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93CF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93CF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93CF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3CF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3CFB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19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BD0C-9B37-48BE-AC42-FA2D3F23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10</Pages>
  <Words>1448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Kuryłowicz</dc:creator>
  <cp:keywords/>
  <dc:description/>
  <cp:lastModifiedBy>Konstanty Kłosiewicz</cp:lastModifiedBy>
  <cp:revision>192</cp:revision>
  <dcterms:created xsi:type="dcterms:W3CDTF">2023-09-14T12:10:00Z</dcterms:created>
  <dcterms:modified xsi:type="dcterms:W3CDTF">2023-09-19T13:57:00Z</dcterms:modified>
</cp:coreProperties>
</file>